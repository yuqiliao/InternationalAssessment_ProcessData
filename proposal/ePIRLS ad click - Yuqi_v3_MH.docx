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BD8B4" w14:textId="637C1EC7" w:rsidR="00EE77F9" w:rsidRPr="00EE77F9" w:rsidRDefault="00C9556A" w:rsidP="00EE77F9">
      <w:pPr>
        <w:pStyle w:val="Title"/>
        <w:rPr>
          <w:sz w:val="48"/>
        </w:rPr>
      </w:pPr>
      <w:r w:rsidRPr="00EE77F9">
        <w:rPr>
          <w:sz w:val="48"/>
        </w:rPr>
        <w:t>Who Click</w:t>
      </w:r>
      <w:r w:rsidR="00D10593">
        <w:rPr>
          <w:sz w:val="48"/>
        </w:rPr>
        <w:t>s</w:t>
      </w:r>
      <w:r w:rsidRPr="00EE77F9">
        <w:rPr>
          <w:sz w:val="48"/>
        </w:rPr>
        <w:t xml:space="preserve"> On Advert</w:t>
      </w:r>
      <w:r w:rsidR="00D10593">
        <w:rPr>
          <w:sz w:val="48"/>
        </w:rPr>
        <w:t>ise</w:t>
      </w:r>
      <w:r w:rsidRPr="00EE77F9">
        <w:rPr>
          <w:sz w:val="48"/>
        </w:rPr>
        <w:t xml:space="preserve">ments During </w:t>
      </w:r>
      <w:r w:rsidR="00D10593">
        <w:rPr>
          <w:sz w:val="48"/>
        </w:rPr>
        <w:t xml:space="preserve">an </w:t>
      </w:r>
      <w:r w:rsidRPr="00EE77F9">
        <w:rPr>
          <w:sz w:val="48"/>
        </w:rPr>
        <w:t xml:space="preserve">Online Reading Assessment? </w:t>
      </w:r>
      <w:r w:rsidR="00EE77F9" w:rsidRPr="00EE77F9">
        <w:rPr>
          <w:sz w:val="48"/>
        </w:rPr>
        <w:t>An Analysis of ePIRLS 2016 Process Data</w:t>
      </w:r>
    </w:p>
    <w:p w14:paraId="79485348" w14:textId="0FB369E2" w:rsidR="6C163BD6" w:rsidRPr="00052D17" w:rsidRDefault="00F337C6" w:rsidP="00052D17">
      <w:pPr>
        <w:pStyle w:val="Heading1"/>
      </w:pPr>
      <w:r w:rsidRPr="00052D17">
        <w:t>Introduction</w:t>
      </w:r>
    </w:p>
    <w:p w14:paraId="48FD8930" w14:textId="19C5E557" w:rsidR="0085772F" w:rsidRDefault="34E87EFF" w:rsidP="00052D17">
      <w:pPr>
        <w:pStyle w:val="NoSpacing"/>
        <w:spacing w:line="276" w:lineRule="auto"/>
      </w:pPr>
      <w:r w:rsidRPr="002202B1">
        <w:t>S</w:t>
      </w:r>
      <w:r w:rsidR="21531CD4" w:rsidRPr="002202B1">
        <w:t xml:space="preserve">tudents around the world </w:t>
      </w:r>
      <w:r w:rsidR="00077B05">
        <w:t>have</w:t>
      </w:r>
      <w:r w:rsidR="21531CD4" w:rsidRPr="002202B1">
        <w:t xml:space="preserve"> increas</w:t>
      </w:r>
      <w:r w:rsidR="00D10593">
        <w:t>ed</w:t>
      </w:r>
      <w:r w:rsidR="21531CD4" w:rsidRPr="002202B1">
        <w:t xml:space="preserve"> access to </w:t>
      </w:r>
      <w:r w:rsidR="33157B52" w:rsidRPr="002202B1">
        <w:t xml:space="preserve">and consumption of </w:t>
      </w:r>
      <w:r w:rsidR="21531CD4" w:rsidRPr="002202B1">
        <w:t>online information</w:t>
      </w:r>
      <w:r w:rsidR="6642372F" w:rsidRPr="002202B1">
        <w:t xml:space="preserve"> both in </w:t>
      </w:r>
      <w:r w:rsidR="59147C0C" w:rsidRPr="002202B1">
        <w:t>and</w:t>
      </w:r>
      <w:r w:rsidR="6642372F" w:rsidRPr="002202B1">
        <w:t xml:space="preserve"> </w:t>
      </w:r>
      <w:r w:rsidR="4CCF5BBF" w:rsidRPr="002202B1">
        <w:t>out of school</w:t>
      </w:r>
      <w:r w:rsidR="6642372F" w:rsidRPr="002202B1">
        <w:t>.</w:t>
      </w:r>
      <w:r w:rsidR="34586C58" w:rsidRPr="002202B1">
        <w:t xml:space="preserve"> </w:t>
      </w:r>
      <w:r w:rsidR="009D07D5" w:rsidRPr="002202B1">
        <w:t>While o</w:t>
      </w:r>
      <w:r w:rsidR="34586C58" w:rsidRPr="002202B1">
        <w:t xml:space="preserve">nline reading </w:t>
      </w:r>
      <w:r w:rsidR="00917559" w:rsidRPr="002202B1">
        <w:t xml:space="preserve">provides </w:t>
      </w:r>
      <w:r w:rsidR="00EA4436" w:rsidRPr="002202B1">
        <w:t xml:space="preserve">new opportunities </w:t>
      </w:r>
      <w:r w:rsidR="001D0362">
        <w:t xml:space="preserve">that </w:t>
      </w:r>
      <w:r w:rsidR="5EF87272" w:rsidRPr="002202B1">
        <w:t>offline reading</w:t>
      </w:r>
      <w:r w:rsidR="001D0362">
        <w:t xml:space="preserve"> does not</w:t>
      </w:r>
      <w:r w:rsidR="00011A00" w:rsidRPr="002202B1">
        <w:t xml:space="preserve">, </w:t>
      </w:r>
      <w:r w:rsidR="2FE29E8D" w:rsidRPr="002202B1">
        <w:t xml:space="preserve">it also presents challenges for readers, including </w:t>
      </w:r>
      <w:r w:rsidR="0098322D" w:rsidRPr="002202B1">
        <w:t xml:space="preserve">the </w:t>
      </w:r>
      <w:r w:rsidR="1A10EEA0" w:rsidRPr="002202B1">
        <w:t xml:space="preserve">potential for </w:t>
      </w:r>
      <w:r w:rsidR="7E6C188D" w:rsidRPr="002202B1">
        <w:t>distractions (</w:t>
      </w:r>
      <w:r w:rsidR="007B13A1" w:rsidRPr="002202B1">
        <w:t>Goldstein</w:t>
      </w:r>
      <w:r w:rsidR="001031BF" w:rsidRPr="002202B1">
        <w:t xml:space="preserve"> et al</w:t>
      </w:r>
      <w:r w:rsidR="00B81420" w:rsidRPr="002202B1">
        <w:t>.</w:t>
      </w:r>
      <w:r w:rsidR="007B13A1" w:rsidRPr="002202B1">
        <w:t>, 2014</w:t>
      </w:r>
      <w:r w:rsidR="7E6C188D" w:rsidRPr="002202B1">
        <w:t>)</w:t>
      </w:r>
      <w:r w:rsidR="03C0664E" w:rsidRPr="002202B1">
        <w:t>.</w:t>
      </w:r>
      <w:r w:rsidR="14DDF6B0" w:rsidRPr="002202B1">
        <w:t xml:space="preserve"> </w:t>
      </w:r>
      <w:r w:rsidR="001D0362">
        <w:t>This is an important point, because it</w:t>
      </w:r>
      <w:r w:rsidR="00B5258B" w:rsidRPr="002202B1">
        <w:t xml:space="preserve"> is believed that s</w:t>
      </w:r>
      <w:r w:rsidR="00C62492" w:rsidRPr="002202B1">
        <w:t xml:space="preserve">tudents working on </w:t>
      </w:r>
      <w:del w:id="0" w:author="Hooper, Martin" w:date="2019-09-25T11:39:00Z">
        <w:r w:rsidR="00C62492" w:rsidRPr="002202B1" w:rsidDel="00EC3CFD">
          <w:delText xml:space="preserve">a </w:delText>
        </w:r>
      </w:del>
      <w:r w:rsidR="00C62492" w:rsidRPr="002202B1">
        <w:t>school assignment</w:t>
      </w:r>
      <w:ins w:id="1" w:author="Hooper, Martin" w:date="2019-09-25T11:39:00Z">
        <w:r w:rsidR="00EC3CFD">
          <w:t>s</w:t>
        </w:r>
      </w:ins>
      <w:r w:rsidR="00C62492" w:rsidRPr="002202B1">
        <w:t xml:space="preserve"> or research project</w:t>
      </w:r>
      <w:ins w:id="2" w:author="Hooper, Martin" w:date="2019-09-25T11:39:00Z">
        <w:r w:rsidR="00EC3CFD">
          <w:t>s</w:t>
        </w:r>
      </w:ins>
      <w:r w:rsidR="00C62492" w:rsidRPr="002202B1">
        <w:t xml:space="preserve"> </w:t>
      </w:r>
      <w:del w:id="3" w:author="Hooper, Martin" w:date="2019-09-25T11:10:00Z">
        <w:r w:rsidR="001D0362" w:rsidDel="002A3CFE">
          <w:delText>will</w:delText>
        </w:r>
        <w:r w:rsidR="00C62492" w:rsidRPr="002202B1" w:rsidDel="002A3CFE">
          <w:delText xml:space="preserve"> finish sooner if</w:delText>
        </w:r>
      </w:del>
      <w:ins w:id="4" w:author="Hooper, Martin" w:date="2019-09-25T11:10:00Z">
        <w:r w:rsidR="002A3CFE">
          <w:t xml:space="preserve">can be more efficient by </w:t>
        </w:r>
      </w:ins>
      <w:ins w:id="5" w:author="Hooper, Martin" w:date="2019-09-25T11:11:00Z">
        <w:r w:rsidR="002A3CFE">
          <w:t xml:space="preserve">avoiding distractions </w:t>
        </w:r>
      </w:ins>
      <w:ins w:id="6" w:author="Hooper, Martin" w:date="2019-09-25T11:39:00Z">
        <w:r w:rsidR="00B50C31">
          <w:t>and</w:t>
        </w:r>
      </w:ins>
      <w:ins w:id="7" w:author="Hooper, Martin" w:date="2019-09-25T11:11:00Z">
        <w:r w:rsidR="002A3CFE">
          <w:t xml:space="preserve"> </w:t>
        </w:r>
      </w:ins>
      <w:del w:id="8" w:author="Hooper, Martin" w:date="2019-09-25T11:11:00Z">
        <w:r w:rsidR="00C62492" w:rsidRPr="002202B1" w:rsidDel="002A3CFE">
          <w:delText xml:space="preserve"> they </w:delText>
        </w:r>
      </w:del>
      <w:r w:rsidR="00C62492" w:rsidRPr="002202B1">
        <w:t>focus</w:t>
      </w:r>
      <w:ins w:id="9" w:author="Hooper, Martin" w:date="2019-09-25T11:39:00Z">
        <w:r w:rsidR="00B50C31">
          <w:t>ing</w:t>
        </w:r>
      </w:ins>
      <w:r w:rsidR="00C62492" w:rsidRPr="002202B1">
        <w:t xml:space="preserve"> on finding critical information</w:t>
      </w:r>
      <w:del w:id="10" w:author="Hooper, Martin" w:date="2019-09-25T11:11:00Z">
        <w:r w:rsidR="00C62492" w:rsidRPr="002202B1" w:rsidDel="002A3CFE">
          <w:delText xml:space="preserve"> and are not distracted</w:delText>
        </w:r>
      </w:del>
      <w:r w:rsidR="007D0F7A" w:rsidRPr="002202B1">
        <w:t xml:space="preserve"> (</w:t>
      </w:r>
      <w:r w:rsidR="00CA0E62" w:rsidRPr="002202B1">
        <w:t>Mullis et al</w:t>
      </w:r>
      <w:r w:rsidR="00B81420" w:rsidRPr="002202B1">
        <w:t>.</w:t>
      </w:r>
      <w:r w:rsidR="00CA0E62" w:rsidRPr="002202B1">
        <w:t>, 2017</w:t>
      </w:r>
      <w:r w:rsidR="007D0F7A" w:rsidRPr="002202B1">
        <w:t>)</w:t>
      </w:r>
      <w:r w:rsidR="00C62492" w:rsidRPr="002202B1">
        <w:t>.</w:t>
      </w:r>
    </w:p>
    <w:p w14:paraId="32766128" w14:textId="77777777" w:rsidR="00FC0648" w:rsidRPr="002202B1" w:rsidRDefault="00FC0648" w:rsidP="00052D17">
      <w:pPr>
        <w:pStyle w:val="NoSpacing"/>
        <w:spacing w:line="276" w:lineRule="auto"/>
      </w:pPr>
    </w:p>
    <w:p w14:paraId="631337DC" w14:textId="38164AA3" w:rsidR="00FD3B82" w:rsidRPr="00C34322" w:rsidRDefault="7B33DA45" w:rsidP="00052D17">
      <w:pPr>
        <w:pStyle w:val="NoSpacing"/>
        <w:spacing w:line="276" w:lineRule="auto"/>
      </w:pPr>
      <w:bookmarkStart w:id="11" w:name="_Hlk20251810"/>
      <w:r w:rsidRPr="002202B1">
        <w:t xml:space="preserve">Given the </w:t>
      </w:r>
      <w:r w:rsidR="0075179D">
        <w:t>increased</w:t>
      </w:r>
      <w:r w:rsidR="0075179D" w:rsidRPr="002202B1">
        <w:t xml:space="preserve"> </w:t>
      </w:r>
      <w:r w:rsidR="1011C3BF" w:rsidRPr="002202B1">
        <w:t>prevalence</w:t>
      </w:r>
      <w:r w:rsidRPr="002202B1">
        <w:t xml:space="preserve"> and importance of online reading, the international assessment ePIRLS</w:t>
      </w:r>
      <w:r w:rsidR="0F317922" w:rsidRPr="002202B1">
        <w:t xml:space="preserve"> </w:t>
      </w:r>
      <w:r w:rsidR="00465AB2">
        <w:t xml:space="preserve">was first administered </w:t>
      </w:r>
      <w:r w:rsidR="005E58B6">
        <w:t xml:space="preserve">in 2016 </w:t>
      </w:r>
      <w:r w:rsidR="00465AB2">
        <w:t xml:space="preserve">to </w:t>
      </w:r>
      <w:r w:rsidR="0F317922" w:rsidRPr="002202B1">
        <w:t xml:space="preserve">measure how well </w:t>
      </w:r>
      <w:r w:rsidR="006B63ED">
        <w:t xml:space="preserve">fourth-grade </w:t>
      </w:r>
      <w:r w:rsidR="0F317922" w:rsidRPr="002202B1">
        <w:t>students</w:t>
      </w:r>
      <w:r w:rsidR="7C6AA0C8" w:rsidRPr="002202B1">
        <w:t xml:space="preserve"> read, interpret, and critiq</w:t>
      </w:r>
      <w:r w:rsidR="397C3207" w:rsidRPr="002202B1">
        <w:t>ue</w:t>
      </w:r>
      <w:r w:rsidR="7C6AA0C8" w:rsidRPr="002202B1">
        <w:t xml:space="preserve"> information online</w:t>
      </w:r>
      <w:r w:rsidR="6BE81BA0" w:rsidRPr="002202B1">
        <w:t>.</w:t>
      </w:r>
      <w:r w:rsidR="78B848D6" w:rsidRPr="002202B1">
        <w:t xml:space="preserve"> </w:t>
      </w:r>
      <w:r w:rsidR="12800CCC" w:rsidRPr="002202B1">
        <w:t xml:space="preserve">As </w:t>
      </w:r>
      <w:r w:rsidR="78B848D6" w:rsidRPr="002202B1">
        <w:t>a digitally</w:t>
      </w:r>
      <w:r w:rsidR="001D0362">
        <w:t xml:space="preserve"> </w:t>
      </w:r>
      <w:r w:rsidR="78B848D6" w:rsidRPr="002202B1">
        <w:t xml:space="preserve">based </w:t>
      </w:r>
      <w:r w:rsidR="06B5BB7C" w:rsidRPr="002202B1">
        <w:t>assessment</w:t>
      </w:r>
      <w:r w:rsidR="78B848D6" w:rsidRPr="002202B1">
        <w:t xml:space="preserve">, </w:t>
      </w:r>
      <w:r w:rsidR="3A4AD495" w:rsidRPr="002202B1">
        <w:t>ePIRLS</w:t>
      </w:r>
      <w:r w:rsidR="3C251DAB" w:rsidRPr="002202B1">
        <w:t xml:space="preserve"> </w:t>
      </w:r>
      <w:r w:rsidR="007C2447" w:rsidRPr="002202B1">
        <w:t>collects</w:t>
      </w:r>
      <w:r w:rsidR="3C251DAB" w:rsidRPr="002202B1">
        <w:t xml:space="preserve"> data</w:t>
      </w:r>
      <w:r w:rsidR="324C4611" w:rsidRPr="002202B1">
        <w:t xml:space="preserve"> on </w:t>
      </w:r>
      <w:r w:rsidR="00EB0444">
        <w:t>the</w:t>
      </w:r>
      <w:r w:rsidR="00EB0444" w:rsidRPr="002202B1">
        <w:t xml:space="preserve"> </w:t>
      </w:r>
      <w:r w:rsidR="324C4611" w:rsidRPr="002202B1">
        <w:t>test</w:t>
      </w:r>
      <w:r w:rsidR="0080335A">
        <w:t>-</w:t>
      </w:r>
      <w:r w:rsidR="324C4611" w:rsidRPr="002202B1">
        <w:t>taking process</w:t>
      </w:r>
      <w:r w:rsidR="1CDC067E" w:rsidRPr="002202B1">
        <w:t xml:space="preserve">, which </w:t>
      </w:r>
      <w:r w:rsidR="00EB0444">
        <w:t xml:space="preserve">can </w:t>
      </w:r>
      <w:del w:id="12" w:author="Hooper, Martin" w:date="2019-09-25T11:40:00Z">
        <w:r w:rsidR="00EB0444" w:rsidDel="00B50C31">
          <w:delText>be used to</w:delText>
        </w:r>
        <w:r w:rsidR="00EB0444" w:rsidRPr="002202B1" w:rsidDel="00B50C31">
          <w:delText xml:space="preserve"> </w:delText>
        </w:r>
      </w:del>
      <w:r w:rsidR="006A6D3A" w:rsidRPr="002202B1">
        <w:t>provide insight</w:t>
      </w:r>
      <w:ins w:id="13" w:author="Hooper, Martin" w:date="2019-09-25T11:40:00Z">
        <w:r w:rsidR="00B50C31">
          <w:t>s</w:t>
        </w:r>
      </w:ins>
      <w:r w:rsidR="006A6D3A" w:rsidRPr="002202B1">
        <w:t xml:space="preserve"> </w:t>
      </w:r>
      <w:r w:rsidR="001D0362" w:rsidRPr="00427047">
        <w:t xml:space="preserve">into </w:t>
      </w:r>
      <w:r w:rsidR="1AA9059A" w:rsidRPr="002202B1">
        <w:t>t</w:t>
      </w:r>
      <w:r w:rsidR="1CDC067E" w:rsidRPr="002202B1">
        <w:t xml:space="preserve">he relationship between students’ performance </w:t>
      </w:r>
      <w:r w:rsidR="007C2447" w:rsidRPr="002202B1">
        <w:t xml:space="preserve">and their testing behavior. </w:t>
      </w:r>
      <w:r w:rsidR="007C2447" w:rsidRPr="00680043">
        <w:t xml:space="preserve">However, </w:t>
      </w:r>
      <w:ins w:id="14" w:author="Hooper, Martin" w:date="2019-09-25T11:43:00Z">
        <w:r w:rsidR="00B50C31" w:rsidRPr="00680043">
          <w:rPr>
            <w:rPrChange w:id="15" w:author="Hooper, Martin" w:date="2019-09-25T12:36:00Z">
              <w:rPr>
                <w:highlight w:val="yellow"/>
              </w:rPr>
            </w:rPrChange>
          </w:rPr>
          <w:t>little process data research has been conducted</w:t>
        </w:r>
      </w:ins>
      <w:ins w:id="16" w:author="Hooper, Martin" w:date="2019-09-25T11:44:00Z">
        <w:r w:rsidR="00B50C31" w:rsidRPr="00680043">
          <w:rPr>
            <w:rPrChange w:id="17" w:author="Hooper, Martin" w:date="2019-09-25T12:36:00Z">
              <w:rPr>
                <w:highlight w:val="yellow"/>
              </w:rPr>
            </w:rPrChange>
          </w:rPr>
          <w:t xml:space="preserve"> on </w:t>
        </w:r>
        <w:proofErr w:type="spellStart"/>
        <w:r w:rsidR="00B50C31" w:rsidRPr="00680043">
          <w:rPr>
            <w:rPrChange w:id="18" w:author="Hooper, Martin" w:date="2019-09-25T12:36:00Z">
              <w:rPr>
                <w:highlight w:val="yellow"/>
              </w:rPr>
            </w:rPrChange>
          </w:rPr>
          <w:t>ePIRLS</w:t>
        </w:r>
        <w:proofErr w:type="spellEnd"/>
        <w:r w:rsidR="00B50C31" w:rsidRPr="00680043">
          <w:rPr>
            <w:rPrChange w:id="19" w:author="Hooper, Martin" w:date="2019-09-25T12:36:00Z">
              <w:rPr>
                <w:highlight w:val="yellow"/>
              </w:rPr>
            </w:rPrChange>
          </w:rPr>
          <w:t xml:space="preserve"> or</w:t>
        </w:r>
      </w:ins>
      <w:ins w:id="20" w:author="Hooper, Martin" w:date="2019-09-25T11:45:00Z">
        <w:r w:rsidR="00B50C31" w:rsidRPr="00680043">
          <w:rPr>
            <w:rPrChange w:id="21" w:author="Hooper, Martin" w:date="2019-09-25T12:36:00Z">
              <w:rPr>
                <w:highlight w:val="yellow"/>
              </w:rPr>
            </w:rPrChange>
          </w:rPr>
          <w:t xml:space="preserve"> on</w:t>
        </w:r>
      </w:ins>
      <w:ins w:id="22" w:author="Hooper, Martin" w:date="2019-09-25T11:43:00Z">
        <w:r w:rsidR="00B50C31" w:rsidRPr="00680043">
          <w:rPr>
            <w:rPrChange w:id="23" w:author="Hooper, Martin" w:date="2019-09-25T12:36:00Z">
              <w:rPr>
                <w:highlight w:val="yellow"/>
              </w:rPr>
            </w:rPrChange>
          </w:rPr>
          <w:t xml:space="preserve"> </w:t>
        </w:r>
      </w:ins>
      <w:ins w:id="24" w:author="Hooper, Martin" w:date="2019-09-25T11:44:00Z">
        <w:r w:rsidR="00B50C31" w:rsidRPr="00680043">
          <w:rPr>
            <w:rPrChange w:id="25" w:author="Hooper, Martin" w:date="2019-09-25T12:36:00Z">
              <w:rPr>
                <w:highlight w:val="yellow"/>
              </w:rPr>
            </w:rPrChange>
          </w:rPr>
          <w:t>other</w:t>
        </w:r>
      </w:ins>
      <w:ins w:id="26" w:author="Hooper, Martin" w:date="2019-09-25T11:43:00Z">
        <w:r w:rsidR="00B50C31" w:rsidRPr="00680043">
          <w:rPr>
            <w:rPrChange w:id="27" w:author="Hooper, Martin" w:date="2019-09-25T12:36:00Z">
              <w:rPr>
                <w:highlight w:val="yellow"/>
              </w:rPr>
            </w:rPrChange>
          </w:rPr>
          <w:t xml:space="preserve"> </w:t>
        </w:r>
      </w:ins>
      <w:del w:id="28" w:author="Hooper, Martin" w:date="2019-09-25T11:43:00Z">
        <w:r w:rsidR="005E58B6" w:rsidRPr="00680043" w:rsidDel="00B50C31">
          <w:delText>research is limited on</w:delText>
        </w:r>
        <w:r w:rsidR="007C2447" w:rsidRPr="00680043" w:rsidDel="00B50C31">
          <w:delText xml:space="preserve"> </w:delText>
        </w:r>
        <w:r w:rsidR="005E58B6" w:rsidRPr="00680043" w:rsidDel="00B50C31">
          <w:rPr>
            <w:rPrChange w:id="29" w:author="Hooper, Martin" w:date="2019-09-25T12:36:00Z">
              <w:rPr/>
            </w:rPrChange>
          </w:rPr>
          <w:delText xml:space="preserve">this </w:delText>
        </w:r>
        <w:r w:rsidR="007C2447" w:rsidRPr="00680043" w:rsidDel="00B50C31">
          <w:rPr>
            <w:rPrChange w:id="30" w:author="Hooper, Martin" w:date="2019-09-25T12:36:00Z">
              <w:rPr/>
            </w:rPrChange>
          </w:rPr>
          <w:delText xml:space="preserve">relationship using data from </w:delText>
        </w:r>
      </w:del>
      <w:r w:rsidR="007C2447" w:rsidRPr="00680043">
        <w:rPr>
          <w:rPrChange w:id="31" w:author="Hooper, Martin" w:date="2019-09-25T12:36:00Z">
            <w:rPr/>
          </w:rPrChange>
        </w:rPr>
        <w:t>international large-scale assessment</w:t>
      </w:r>
      <w:ins w:id="32" w:author="Hooper, Martin" w:date="2019-09-25T11:44:00Z">
        <w:r w:rsidR="00B50C31" w:rsidRPr="00680043">
          <w:rPr>
            <w:rPrChange w:id="33" w:author="Hooper, Martin" w:date="2019-09-25T12:36:00Z">
              <w:rPr>
                <w:highlight w:val="yellow"/>
              </w:rPr>
            </w:rPrChange>
          </w:rPr>
          <w:t xml:space="preserve">s </w:t>
        </w:r>
      </w:ins>
      <w:ins w:id="34" w:author="Hooper, Martin" w:date="2019-09-25T11:45:00Z">
        <w:r w:rsidR="00B50C31" w:rsidRPr="00680043">
          <w:rPr>
            <w:rPrChange w:id="35" w:author="Hooper, Martin" w:date="2019-09-25T12:36:00Z">
              <w:rPr>
                <w:highlight w:val="yellow"/>
              </w:rPr>
            </w:rPrChange>
          </w:rPr>
          <w:t>for that matter</w:t>
        </w:r>
      </w:ins>
      <w:del w:id="36" w:author="Hooper, Martin" w:date="2019-09-25T11:44:00Z">
        <w:r w:rsidR="007C2447" w:rsidRPr="00680043" w:rsidDel="00B50C31">
          <w:delText>s</w:delText>
        </w:r>
      </w:del>
      <w:del w:id="37" w:author="Hooper, Martin" w:date="2019-09-25T11:45:00Z">
        <w:r w:rsidR="007C2447" w:rsidRPr="00680043" w:rsidDel="00B50C31">
          <w:delText xml:space="preserve"> in general, or from ePIRLS </w:delText>
        </w:r>
      </w:del>
      <w:del w:id="38" w:author="Hooper, Martin" w:date="2019-09-25T11:12:00Z">
        <w:r w:rsidR="007C2447" w:rsidRPr="00680043" w:rsidDel="002A3CFE">
          <w:rPr>
            <w:rPrChange w:id="39" w:author="Hooper, Martin" w:date="2019-09-25T12:36:00Z">
              <w:rPr/>
            </w:rPrChange>
          </w:rPr>
          <w:delText xml:space="preserve">in </w:delText>
        </w:r>
      </w:del>
      <w:del w:id="40" w:author="Hooper, Martin" w:date="2019-09-25T11:45:00Z">
        <w:r w:rsidR="007C2447" w:rsidRPr="00680043" w:rsidDel="00B50C31">
          <w:rPr>
            <w:rPrChange w:id="41" w:author="Hooper, Martin" w:date="2019-09-25T12:36:00Z">
              <w:rPr/>
            </w:rPrChange>
          </w:rPr>
          <w:delText>specific</w:delText>
        </w:r>
      </w:del>
      <w:r w:rsidR="007C2447" w:rsidRPr="00680043">
        <w:rPr>
          <w:rPrChange w:id="42" w:author="Hooper, Martin" w:date="2019-09-25T12:36:00Z">
            <w:rPr/>
          </w:rPrChange>
        </w:rPr>
        <w:t>.</w:t>
      </w:r>
      <w:r w:rsidR="007C2447" w:rsidRPr="002202B1">
        <w:t xml:space="preserve"> This study aims </w:t>
      </w:r>
      <w:r w:rsidR="00D27EB9">
        <w:t>to</w:t>
      </w:r>
      <w:r w:rsidR="00D27EB9" w:rsidRPr="002202B1">
        <w:t xml:space="preserve"> contribut</w:t>
      </w:r>
      <w:r w:rsidR="00D27EB9">
        <w:t>e</w:t>
      </w:r>
      <w:r w:rsidR="00D27EB9" w:rsidRPr="002202B1">
        <w:t xml:space="preserve"> </w:t>
      </w:r>
      <w:r w:rsidR="007C2447" w:rsidRPr="002202B1">
        <w:t xml:space="preserve">to the literature by exploring the process data </w:t>
      </w:r>
      <w:r w:rsidR="006A6D3A" w:rsidRPr="002202B1">
        <w:t xml:space="preserve">in ePIRLS to understand how students read </w:t>
      </w:r>
      <w:r w:rsidR="006A6D3A" w:rsidRPr="00C34322">
        <w:t xml:space="preserve">and behave </w:t>
      </w:r>
      <w:r w:rsidR="005E58B6" w:rsidRPr="00C34322">
        <w:t>when presented with</w:t>
      </w:r>
      <w:r w:rsidR="006A6D3A" w:rsidRPr="00C34322">
        <w:t xml:space="preserve"> the distraction of online advertisement</w:t>
      </w:r>
      <w:r w:rsidR="00465AB2" w:rsidRPr="00C34322">
        <w:t>s</w:t>
      </w:r>
      <w:r w:rsidR="006A6D3A" w:rsidRPr="00C34322">
        <w:t xml:space="preserve">. </w:t>
      </w:r>
      <w:bookmarkStart w:id="43" w:name="_GoBack"/>
      <w:bookmarkEnd w:id="43"/>
    </w:p>
    <w:bookmarkEnd w:id="11"/>
    <w:p w14:paraId="4FEDDFE2" w14:textId="0589C40A" w:rsidR="00F337C6" w:rsidRPr="00052D17" w:rsidRDefault="00F337C6" w:rsidP="00052D17">
      <w:pPr>
        <w:pStyle w:val="Heading1"/>
      </w:pPr>
      <w:r w:rsidRPr="00052D17">
        <w:t>Data and Methods</w:t>
      </w:r>
    </w:p>
    <w:p w14:paraId="02825687" w14:textId="6925BAB5" w:rsidR="0075179D" w:rsidRDefault="00FD1C77" w:rsidP="00052D17">
      <w:pPr>
        <w:pStyle w:val="NoSpacing"/>
        <w:spacing w:line="276" w:lineRule="auto"/>
      </w:pPr>
      <w:r w:rsidRPr="002202B1">
        <w:t>This study analyze</w:t>
      </w:r>
      <w:r w:rsidR="002024EA" w:rsidRPr="002202B1">
        <w:t>s</w:t>
      </w:r>
      <w:r w:rsidRPr="002202B1">
        <w:t xml:space="preserve"> </w:t>
      </w:r>
      <w:r w:rsidR="00492ABF" w:rsidRPr="002202B1">
        <w:t xml:space="preserve">data </w:t>
      </w:r>
      <w:r w:rsidR="00465AB2">
        <w:t>from</w:t>
      </w:r>
      <w:r w:rsidR="00465AB2" w:rsidRPr="002202B1">
        <w:t xml:space="preserve"> </w:t>
      </w:r>
      <w:r w:rsidR="00492ABF" w:rsidRPr="002202B1">
        <w:t>16 education systems</w:t>
      </w:r>
      <w:r w:rsidR="00C80B76" w:rsidRPr="002202B1">
        <w:t xml:space="preserve"> </w:t>
      </w:r>
      <w:r w:rsidR="00EE53F5" w:rsidRPr="002202B1">
        <w:t xml:space="preserve">whose </w:t>
      </w:r>
      <w:r w:rsidR="00491D54">
        <w:t>fourth</w:t>
      </w:r>
      <w:r w:rsidR="00030ACF" w:rsidRPr="002202B1">
        <w:t xml:space="preserve">-grade students </w:t>
      </w:r>
      <w:r w:rsidR="00C80B76" w:rsidRPr="002202B1">
        <w:t>participated in ePIRLS 2016, an innovative assessment of online reading. The ePIRLS assessment consist</w:t>
      </w:r>
      <w:r w:rsidR="00052D17">
        <w:t>s</w:t>
      </w:r>
      <w:r w:rsidR="00C80B76" w:rsidRPr="002202B1">
        <w:t xml:space="preserve"> of five modules of science and social studies topics (“Mars</w:t>
      </w:r>
      <w:r w:rsidR="006F454E">
        <w:t>,</w:t>
      </w:r>
      <w:r w:rsidR="00C80B76" w:rsidRPr="002202B1">
        <w:t>” “Rainforests</w:t>
      </w:r>
      <w:r w:rsidR="006F454E">
        <w:t>,</w:t>
      </w:r>
      <w:r w:rsidR="00C80B76" w:rsidRPr="002202B1">
        <w:t>” “Dr.</w:t>
      </w:r>
      <w:r w:rsidR="00CC0429" w:rsidRPr="002202B1">
        <w:t xml:space="preserve"> </w:t>
      </w:r>
      <w:r w:rsidR="00C80B76" w:rsidRPr="002202B1">
        <w:t>Elizabeth Blackwell</w:t>
      </w:r>
      <w:r w:rsidR="006F454E">
        <w:t>,</w:t>
      </w:r>
      <w:r w:rsidR="00C80B76" w:rsidRPr="002202B1">
        <w:t>” “Zebra and Wildebeest Migration</w:t>
      </w:r>
      <w:r w:rsidR="006F454E">
        <w:t>,</w:t>
      </w:r>
      <w:r w:rsidR="00C80B76" w:rsidRPr="002202B1">
        <w:t>” and “The Legend of Troy”)</w:t>
      </w:r>
      <w:r w:rsidR="00EA6D3F">
        <w:t>,</w:t>
      </w:r>
      <w:r w:rsidR="00C80B76" w:rsidRPr="002202B1">
        <w:t xml:space="preserve"> with each module lasting up to 40 minutes. Each student </w:t>
      </w:r>
      <w:r w:rsidR="00EC0524">
        <w:t>was</w:t>
      </w:r>
      <w:r w:rsidR="00C80B76" w:rsidRPr="002202B1">
        <w:t xml:space="preserve"> randomly assigned to complete two of the modules. Each module contain</w:t>
      </w:r>
      <w:r w:rsidR="00EC0524">
        <w:t>ed</w:t>
      </w:r>
      <w:r w:rsidR="00C80B76" w:rsidRPr="002202B1">
        <w:t xml:space="preserve"> advertisements</w:t>
      </w:r>
      <w:r w:rsidR="0075502D">
        <w:t xml:space="preserve"> </w:t>
      </w:r>
      <w:del w:id="44" w:author="Hooper, Martin" w:date="2019-09-25T11:47:00Z">
        <w:r w:rsidR="0075502D" w:rsidDel="00B50C31">
          <w:delText>that</w:delText>
        </w:r>
        <w:r w:rsidR="00C80B76" w:rsidRPr="002202B1" w:rsidDel="00B50C31">
          <w:delText xml:space="preserve"> resemble </w:delText>
        </w:r>
      </w:del>
      <w:ins w:id="45" w:author="Hooper, Martin" w:date="2019-09-25T11:47:00Z">
        <w:r w:rsidR="00B50C31">
          <w:t xml:space="preserve">resembling </w:t>
        </w:r>
      </w:ins>
      <w:r w:rsidR="0075502D">
        <w:t>those in</w:t>
      </w:r>
      <w:r w:rsidR="0075502D" w:rsidRPr="002202B1">
        <w:t xml:space="preserve"> </w:t>
      </w:r>
      <w:r w:rsidR="000E224D" w:rsidRPr="002202B1">
        <w:t>real-life</w:t>
      </w:r>
      <w:r w:rsidR="00C80B76" w:rsidRPr="002202B1">
        <w:t xml:space="preserve"> web</w:t>
      </w:r>
      <w:r w:rsidR="00443705" w:rsidRPr="002202B1">
        <w:t>-</w:t>
      </w:r>
      <w:r w:rsidR="00FE30C2" w:rsidRPr="002202B1">
        <w:t>browsing</w:t>
      </w:r>
      <w:r w:rsidR="00C80B76" w:rsidRPr="002202B1">
        <w:t xml:space="preserve"> experience</w:t>
      </w:r>
      <w:r w:rsidR="0075502D">
        <w:t>s</w:t>
      </w:r>
      <w:r w:rsidR="00C80B76" w:rsidRPr="002202B1">
        <w:t xml:space="preserve">. </w:t>
      </w:r>
    </w:p>
    <w:p w14:paraId="3378906D" w14:textId="77777777" w:rsidR="0075179D" w:rsidRDefault="0075179D" w:rsidP="00052D17">
      <w:pPr>
        <w:pStyle w:val="NoSpacing"/>
        <w:spacing w:line="276" w:lineRule="auto"/>
      </w:pPr>
    </w:p>
    <w:p w14:paraId="121B8934" w14:textId="1967572C" w:rsidR="00F337C6" w:rsidRPr="002202B1" w:rsidRDefault="005E58B6" w:rsidP="00052D17">
      <w:pPr>
        <w:pStyle w:val="NoSpacing"/>
        <w:spacing w:line="276" w:lineRule="auto"/>
      </w:pPr>
      <w:proofErr w:type="spellStart"/>
      <w:r>
        <w:t>ePIRLS</w:t>
      </w:r>
      <w:proofErr w:type="spellEnd"/>
      <w:r w:rsidR="00C80B76" w:rsidRPr="002202B1">
        <w:t xml:space="preserve"> </w:t>
      </w:r>
      <w:r w:rsidR="00C0468C">
        <w:t>record</w:t>
      </w:r>
      <w:ins w:id="46" w:author="Hooper, Martin" w:date="2019-09-25T11:47:00Z">
        <w:r w:rsidR="00B50C31">
          <w:t>ed</w:t>
        </w:r>
      </w:ins>
      <w:del w:id="47" w:author="Hooper, Martin" w:date="2019-09-25T11:47:00Z">
        <w:r w:rsidR="00C0468C" w:rsidDel="00B50C31">
          <w:delText>s</w:delText>
        </w:r>
      </w:del>
      <w:r w:rsidR="00C0468C">
        <w:t xml:space="preserve"> information </w:t>
      </w:r>
      <w:r w:rsidR="00C80B76" w:rsidRPr="002202B1">
        <w:t xml:space="preserve">on how many times students click on </w:t>
      </w:r>
      <w:r w:rsidR="00C0468C">
        <w:t xml:space="preserve">the </w:t>
      </w:r>
      <w:r w:rsidR="00C80B76" w:rsidRPr="002202B1">
        <w:t>advertisement</w:t>
      </w:r>
      <w:r w:rsidR="000521E9">
        <w:t>s</w:t>
      </w:r>
      <w:r w:rsidR="00C80B76" w:rsidRPr="002202B1">
        <w:t xml:space="preserve"> in each module</w:t>
      </w:r>
      <w:r w:rsidR="00C0468C">
        <w:t>;</w:t>
      </w:r>
      <w:r w:rsidR="000521E9">
        <w:t xml:space="preserve"> </w:t>
      </w:r>
      <w:r w:rsidR="00C0468C">
        <w:t xml:space="preserve">this information </w:t>
      </w:r>
      <w:r w:rsidR="00B632BF">
        <w:t>was</w:t>
      </w:r>
      <w:r w:rsidR="00B632BF" w:rsidRPr="002202B1">
        <w:t xml:space="preserve"> </w:t>
      </w:r>
      <w:r w:rsidR="007C1DEB" w:rsidRPr="002202B1">
        <w:t xml:space="preserve">used for </w:t>
      </w:r>
      <w:r w:rsidR="00465AB2">
        <w:t>the</w:t>
      </w:r>
      <w:r>
        <w:t xml:space="preserve"> </w:t>
      </w:r>
      <w:r w:rsidR="00D54754">
        <w:t>cross-</w:t>
      </w:r>
      <w:r w:rsidR="00446946">
        <w:t>tabulation</w:t>
      </w:r>
      <w:r w:rsidR="00D54754">
        <w:t xml:space="preserve"> and </w:t>
      </w:r>
      <w:r w:rsidR="00446946">
        <w:t>significance tests</w:t>
      </w:r>
      <w:r w:rsidR="00465AB2">
        <w:t xml:space="preserve"> conducted </w:t>
      </w:r>
      <w:r w:rsidR="00B97B35">
        <w:t>in</w:t>
      </w:r>
      <w:r w:rsidR="00465AB2">
        <w:t xml:space="preserve"> this </w:t>
      </w:r>
      <w:r>
        <w:t>study</w:t>
      </w:r>
      <w:r w:rsidR="00C80B76" w:rsidRPr="002202B1">
        <w:t>.</w:t>
      </w:r>
      <w:r w:rsidR="005715C5" w:rsidRPr="002202B1">
        <w:t xml:space="preserve"> </w:t>
      </w:r>
      <w:r w:rsidR="00D61F3D" w:rsidRPr="002202B1">
        <w:t xml:space="preserve">All analyses account for the complex survey design of ePIRLS and use all five plausible values of </w:t>
      </w:r>
      <w:r w:rsidR="00E60AFF">
        <w:t xml:space="preserve">online reading </w:t>
      </w:r>
      <w:r w:rsidR="00D61F3D" w:rsidRPr="002202B1">
        <w:t>achievement.</w:t>
      </w:r>
    </w:p>
    <w:p w14:paraId="235CA8ED" w14:textId="0B026250" w:rsidR="00527371" w:rsidRPr="00052D17" w:rsidRDefault="00CE0FA9" w:rsidP="00052D17">
      <w:pPr>
        <w:pStyle w:val="Heading1"/>
      </w:pPr>
      <w:r w:rsidRPr="00052D17">
        <w:t>Results Synopsis</w:t>
      </w:r>
    </w:p>
    <w:p w14:paraId="33944BF4" w14:textId="14B6C397" w:rsidR="000D6458" w:rsidRPr="00275CDA" w:rsidRDefault="00D67B31" w:rsidP="00052D17">
      <w:pPr>
        <w:pStyle w:val="NoSpacing"/>
        <w:spacing w:line="276" w:lineRule="auto"/>
        <w:rPr>
          <w:rStyle w:val="Emphasis"/>
          <w:b/>
        </w:rPr>
      </w:pPr>
      <w:r>
        <w:rPr>
          <w:rStyle w:val="Emphasis"/>
          <w:b/>
        </w:rPr>
        <w:t xml:space="preserve">RQ1: </w:t>
      </w:r>
      <w:r w:rsidR="00224C10" w:rsidRPr="00275CDA">
        <w:rPr>
          <w:rStyle w:val="Emphasis"/>
          <w:b/>
        </w:rPr>
        <w:t xml:space="preserve">What </w:t>
      </w:r>
      <w:proofErr w:type="gramStart"/>
      <w:r w:rsidR="00C928F6" w:rsidRPr="00275CDA">
        <w:rPr>
          <w:rStyle w:val="Emphasis"/>
          <w:b/>
        </w:rPr>
        <w:t>are</w:t>
      </w:r>
      <w:proofErr w:type="gramEnd"/>
      <w:r w:rsidR="00C928F6" w:rsidRPr="00275CDA">
        <w:rPr>
          <w:rStyle w:val="Emphasis"/>
          <w:b/>
        </w:rPr>
        <w:t xml:space="preserve"> students’ ad</w:t>
      </w:r>
      <w:r w:rsidR="00C34322">
        <w:rPr>
          <w:rStyle w:val="Emphasis"/>
          <w:b/>
        </w:rPr>
        <w:t>vertisement-</w:t>
      </w:r>
      <w:r w:rsidR="00C928F6" w:rsidRPr="00275CDA">
        <w:rPr>
          <w:rStyle w:val="Emphasis"/>
          <w:b/>
        </w:rPr>
        <w:t>cli</w:t>
      </w:r>
      <w:r w:rsidR="0028383D" w:rsidRPr="00275CDA">
        <w:rPr>
          <w:rStyle w:val="Emphasis"/>
          <w:b/>
        </w:rPr>
        <w:t>ck</w:t>
      </w:r>
      <w:r w:rsidR="00C34322">
        <w:rPr>
          <w:rStyle w:val="Emphasis"/>
          <w:b/>
        </w:rPr>
        <w:t>ing</w:t>
      </w:r>
      <w:r w:rsidR="0028383D" w:rsidRPr="00275CDA">
        <w:rPr>
          <w:rStyle w:val="Emphasis"/>
          <w:b/>
        </w:rPr>
        <w:t xml:space="preserve"> patterns</w:t>
      </w:r>
      <w:r w:rsidR="00666979" w:rsidRPr="00275CDA">
        <w:rPr>
          <w:rStyle w:val="Emphasis"/>
          <w:b/>
        </w:rPr>
        <w:t xml:space="preserve"> </w:t>
      </w:r>
      <w:r w:rsidR="001D1401">
        <w:rPr>
          <w:rStyle w:val="Emphasis"/>
          <w:b/>
        </w:rPr>
        <w:t>in</w:t>
      </w:r>
      <w:r w:rsidR="001D1401" w:rsidRPr="00275CDA">
        <w:rPr>
          <w:rStyle w:val="Emphasis"/>
          <w:b/>
        </w:rPr>
        <w:t xml:space="preserve"> </w:t>
      </w:r>
      <w:r w:rsidR="00666979" w:rsidRPr="00275CDA">
        <w:rPr>
          <w:rStyle w:val="Emphasis"/>
          <w:b/>
        </w:rPr>
        <w:t xml:space="preserve">each </w:t>
      </w:r>
      <w:r w:rsidR="00E77672" w:rsidRPr="00275CDA">
        <w:rPr>
          <w:rStyle w:val="Emphasis"/>
          <w:b/>
        </w:rPr>
        <w:t xml:space="preserve">of the </w:t>
      </w:r>
      <w:r w:rsidR="001D1401">
        <w:rPr>
          <w:rStyle w:val="Emphasis"/>
          <w:b/>
        </w:rPr>
        <w:t>five</w:t>
      </w:r>
      <w:r w:rsidR="00E77672" w:rsidRPr="00275CDA">
        <w:rPr>
          <w:rStyle w:val="Emphasis"/>
          <w:b/>
        </w:rPr>
        <w:t xml:space="preserve"> modules?</w:t>
      </w:r>
    </w:p>
    <w:p w14:paraId="2DB970CD" w14:textId="427A2A0F" w:rsidR="008D0FD2" w:rsidRDefault="001D1401" w:rsidP="00052D17">
      <w:pPr>
        <w:pStyle w:val="NoSpacing"/>
        <w:spacing w:line="276" w:lineRule="auto"/>
      </w:pPr>
      <w:r>
        <w:lastRenderedPageBreak/>
        <w:t>In</w:t>
      </w:r>
      <w:r w:rsidRPr="002202B1">
        <w:t xml:space="preserve"> </w:t>
      </w:r>
      <w:r w:rsidR="00A03D8C" w:rsidRPr="002202B1">
        <w:t xml:space="preserve">each module, </w:t>
      </w:r>
      <w:r w:rsidR="00464230" w:rsidRPr="002202B1">
        <w:t>students click</w:t>
      </w:r>
      <w:r w:rsidR="00C53A25" w:rsidRPr="002202B1">
        <w:t>ed</w:t>
      </w:r>
      <w:r w:rsidR="00464230" w:rsidRPr="002202B1">
        <w:t xml:space="preserve"> on </w:t>
      </w:r>
      <w:r w:rsidR="00901291">
        <w:t>advertisements</w:t>
      </w:r>
      <w:r w:rsidR="00901291" w:rsidRPr="002202B1">
        <w:t xml:space="preserve"> </w:t>
      </w:r>
      <w:r w:rsidR="005027B7" w:rsidRPr="002202B1">
        <w:t>as few as zero times and as many as</w:t>
      </w:r>
      <w:r w:rsidR="00C53A25" w:rsidRPr="002202B1">
        <w:t xml:space="preserve"> 604 times</w:t>
      </w:r>
      <w:r w:rsidR="00C4538B" w:rsidRPr="002202B1">
        <w:t>.</w:t>
      </w:r>
      <w:r w:rsidR="003960A3">
        <w:t xml:space="preserve"> </w:t>
      </w:r>
      <w:r w:rsidR="00232958" w:rsidRPr="002202B1">
        <w:t xml:space="preserve">The percentage of students who clicked </w:t>
      </w:r>
      <w:r w:rsidR="001D3EB5" w:rsidRPr="002202B1">
        <w:t xml:space="preserve">on </w:t>
      </w:r>
      <w:r w:rsidR="00901291">
        <w:t>advertisements</w:t>
      </w:r>
      <w:r w:rsidR="00901291" w:rsidRPr="002202B1">
        <w:t xml:space="preserve"> </w:t>
      </w:r>
      <w:r w:rsidR="0C60FC65" w:rsidRPr="002202B1">
        <w:t>in each</w:t>
      </w:r>
      <w:r w:rsidR="00CC3B9D" w:rsidRPr="002202B1">
        <w:t xml:space="preserve"> module ranged from 2.5 percent</w:t>
      </w:r>
      <w:r w:rsidR="001C341F" w:rsidRPr="002202B1">
        <w:t xml:space="preserve"> </w:t>
      </w:r>
      <w:r w:rsidR="002A3C54" w:rsidRPr="002202B1">
        <w:t>in Sweden</w:t>
      </w:r>
      <w:r w:rsidR="00005496" w:rsidRPr="002202B1">
        <w:t xml:space="preserve"> in the “Zebra and Wildebeest Migration” module</w:t>
      </w:r>
      <w:r w:rsidR="00CC3B9D" w:rsidRPr="002202B1">
        <w:t xml:space="preserve"> to </w:t>
      </w:r>
      <w:r w:rsidR="00A52B5A" w:rsidRPr="002202B1">
        <w:t>20.0 percent in Abu Dhabi</w:t>
      </w:r>
      <w:r w:rsidR="002A3C54" w:rsidRPr="002202B1">
        <w:t xml:space="preserve"> in the “Mars” module</w:t>
      </w:r>
      <w:r w:rsidR="00A52B5A" w:rsidRPr="002202B1">
        <w:t>.</w:t>
      </w:r>
      <w:r w:rsidR="00CD1C91" w:rsidRPr="002202B1">
        <w:t xml:space="preserve"> </w:t>
      </w:r>
    </w:p>
    <w:p w14:paraId="4EF62A57" w14:textId="77777777" w:rsidR="008D0FD2" w:rsidRDefault="008D0FD2" w:rsidP="00052D17">
      <w:pPr>
        <w:pStyle w:val="NoSpacing"/>
        <w:spacing w:line="276" w:lineRule="auto"/>
      </w:pPr>
    </w:p>
    <w:p w14:paraId="34A9EB1B" w14:textId="108F5027" w:rsidR="009F14B5" w:rsidRDefault="0B481F56" w:rsidP="00052D17">
      <w:pPr>
        <w:pStyle w:val="NoSpacing"/>
        <w:spacing w:line="276" w:lineRule="auto"/>
      </w:pPr>
      <w:r w:rsidRPr="002202B1">
        <w:t xml:space="preserve">In 13 of the 16 participating education systems, </w:t>
      </w:r>
      <w:r w:rsidR="00F65F0A">
        <w:t xml:space="preserve">a higher percentage </w:t>
      </w:r>
      <w:r w:rsidR="00F527DA">
        <w:t xml:space="preserve">of </w:t>
      </w:r>
      <w:r w:rsidR="00F65F0A">
        <w:t xml:space="preserve">students clicked on </w:t>
      </w:r>
      <w:r w:rsidRPr="002202B1">
        <w:t>t</w:t>
      </w:r>
      <w:r w:rsidR="4A78EDF4" w:rsidRPr="002202B1">
        <w:t xml:space="preserve">he </w:t>
      </w:r>
      <w:r w:rsidR="002F31E0">
        <w:t>advertisements</w:t>
      </w:r>
      <w:r w:rsidR="002F31E0" w:rsidRPr="002202B1">
        <w:t xml:space="preserve"> </w:t>
      </w:r>
      <w:r w:rsidR="4A78EDF4" w:rsidRPr="002202B1">
        <w:t xml:space="preserve">in the “Mars” module </w:t>
      </w:r>
      <w:r w:rsidR="00F65F0A">
        <w:t>than in the</w:t>
      </w:r>
      <w:r w:rsidR="58E4F14B" w:rsidRPr="002202B1">
        <w:t xml:space="preserve"> o</w:t>
      </w:r>
      <w:r w:rsidR="3B212949" w:rsidRPr="002202B1">
        <w:t>ther modules</w:t>
      </w:r>
      <w:r w:rsidR="265373A1" w:rsidRPr="002202B1">
        <w:t xml:space="preserve">. </w:t>
      </w:r>
      <w:r w:rsidR="00901291">
        <w:t>D</w:t>
      </w:r>
      <w:r w:rsidR="6E2D223D" w:rsidRPr="002202B1">
        <w:t xml:space="preserve">ifferential </w:t>
      </w:r>
      <w:r w:rsidR="00C34322">
        <w:t xml:space="preserve">advertisement-clicking </w:t>
      </w:r>
      <w:r w:rsidR="6E2D223D" w:rsidRPr="002202B1">
        <w:t>pattern</w:t>
      </w:r>
      <w:r w:rsidR="00901291">
        <w:t>s</w:t>
      </w:r>
      <w:r w:rsidR="6E2D223D" w:rsidRPr="002202B1">
        <w:t xml:space="preserve"> </w:t>
      </w:r>
      <w:r w:rsidR="00901291">
        <w:t>across</w:t>
      </w:r>
      <w:r w:rsidR="00901291" w:rsidRPr="002202B1">
        <w:t xml:space="preserve"> </w:t>
      </w:r>
      <w:r w:rsidR="6E2D223D" w:rsidRPr="002202B1">
        <w:t>modules may be</w:t>
      </w:r>
      <w:r w:rsidR="265373A1" w:rsidRPr="002202B1">
        <w:t xml:space="preserve"> </w:t>
      </w:r>
      <w:r w:rsidR="4B37F1B0" w:rsidRPr="002202B1">
        <w:t xml:space="preserve">attributed to </w:t>
      </w:r>
      <w:r w:rsidR="74D02DCE" w:rsidRPr="002202B1">
        <w:t xml:space="preserve">how </w:t>
      </w:r>
      <w:r w:rsidR="5F6A324C" w:rsidRPr="002202B1">
        <w:t>relevan</w:t>
      </w:r>
      <w:r w:rsidR="7ACC7ADA" w:rsidRPr="002202B1">
        <w:t>t</w:t>
      </w:r>
      <w:r w:rsidR="703F55CC" w:rsidRPr="002202B1">
        <w:t xml:space="preserve"> the </w:t>
      </w:r>
      <w:r w:rsidR="00F10FC8">
        <w:t>advertisements</w:t>
      </w:r>
      <w:r w:rsidR="703F55CC" w:rsidRPr="002202B1">
        <w:t xml:space="preserve"> </w:t>
      </w:r>
      <w:r w:rsidR="5CF2B821" w:rsidRPr="002202B1">
        <w:t xml:space="preserve">are </w:t>
      </w:r>
      <w:r w:rsidR="06FFB424" w:rsidRPr="002202B1">
        <w:t xml:space="preserve">to the reading theme of each module. </w:t>
      </w:r>
      <w:r w:rsidR="06FFB424" w:rsidRPr="00603B16">
        <w:t xml:space="preserve">As </w:t>
      </w:r>
      <w:r w:rsidR="00472A1A" w:rsidRPr="000810E5">
        <w:t xml:space="preserve">a comparison of </w:t>
      </w:r>
      <w:r w:rsidR="7ED2A5AD" w:rsidRPr="00603B16">
        <w:t>the two</w:t>
      </w:r>
      <w:r w:rsidR="7ED2A5AD" w:rsidRPr="002202B1">
        <w:t xml:space="preserve"> </w:t>
      </w:r>
      <w:r w:rsidR="381F8E30" w:rsidRPr="002202B1">
        <w:t xml:space="preserve">released </w:t>
      </w:r>
      <w:r w:rsidR="7ED2A5AD" w:rsidRPr="002202B1">
        <w:t>modules</w:t>
      </w:r>
      <w:r w:rsidR="00472A1A">
        <w:t xml:space="preserve"> s</w:t>
      </w:r>
      <w:commentRangeStart w:id="48"/>
      <w:r w:rsidR="00472A1A">
        <w:t>hows</w:t>
      </w:r>
      <w:r w:rsidR="3482B99E" w:rsidRPr="002202B1">
        <w:t>, the “Mars” module</w:t>
      </w:r>
      <w:r w:rsidR="00901291">
        <w:t xml:space="preserve"> advertisements</w:t>
      </w:r>
      <w:r w:rsidR="3482B99E" w:rsidRPr="002202B1">
        <w:t xml:space="preserve"> are about </w:t>
      </w:r>
      <w:r w:rsidR="3BEA484B" w:rsidRPr="002202B1">
        <w:t xml:space="preserve">"trips to the stars” </w:t>
      </w:r>
      <w:del w:id="49" w:author="Hooper, Martin" w:date="2019-09-25T11:49:00Z">
        <w:r w:rsidR="3BEA484B" w:rsidRPr="002202B1" w:rsidDel="00D8017E">
          <w:delText xml:space="preserve">or </w:delText>
        </w:r>
      </w:del>
      <w:ins w:id="50" w:author="Hooper, Martin" w:date="2019-09-25T11:49:00Z">
        <w:r w:rsidR="00D8017E">
          <w:t>and</w:t>
        </w:r>
        <w:r w:rsidR="00D8017E" w:rsidRPr="002202B1">
          <w:t xml:space="preserve"> </w:t>
        </w:r>
      </w:ins>
      <w:r w:rsidR="3BEA484B" w:rsidRPr="002202B1">
        <w:t>“hav</w:t>
      </w:r>
      <w:r w:rsidR="47692C71" w:rsidRPr="002202B1">
        <w:t xml:space="preserve">ing </w:t>
      </w:r>
      <w:r w:rsidR="3BEA484B" w:rsidRPr="002202B1">
        <w:t xml:space="preserve">a </w:t>
      </w:r>
      <w:r w:rsidR="576073F1" w:rsidRPr="002202B1">
        <w:t>star named after you or your friend</w:t>
      </w:r>
      <w:r w:rsidR="00F65F0A">
        <w:t>,</w:t>
      </w:r>
      <w:r w:rsidR="576073F1" w:rsidRPr="002202B1">
        <w:t xml:space="preserve">” which </w:t>
      </w:r>
      <w:r w:rsidR="163D656B" w:rsidRPr="002202B1">
        <w:t xml:space="preserve">are </w:t>
      </w:r>
      <w:r w:rsidR="576073F1" w:rsidRPr="002202B1">
        <w:t xml:space="preserve">highly relevant to the space theme of the module, while the </w:t>
      </w:r>
      <w:r w:rsidR="00F10FC8">
        <w:t>advertisements</w:t>
      </w:r>
      <w:r w:rsidR="576073F1" w:rsidRPr="002202B1">
        <w:t xml:space="preserve"> in the “Dr.</w:t>
      </w:r>
      <w:r w:rsidR="3B617B65" w:rsidRPr="002202B1">
        <w:t xml:space="preserve"> </w:t>
      </w:r>
      <w:r w:rsidR="576073F1" w:rsidRPr="002202B1">
        <w:t xml:space="preserve">Elizabeth Blackwell” module are about </w:t>
      </w:r>
      <w:r w:rsidR="1C700C92" w:rsidRPr="002202B1">
        <w:t>“unlimited free calls”</w:t>
      </w:r>
      <w:r w:rsidR="7E512E0E" w:rsidRPr="002202B1">
        <w:t xml:space="preserve"> or “low interest loans</w:t>
      </w:r>
      <w:r w:rsidR="00F277D1">
        <w:t>,</w:t>
      </w:r>
      <w:r w:rsidR="7E512E0E" w:rsidRPr="002202B1">
        <w:t>”</w:t>
      </w:r>
      <w:r w:rsidR="17B684EC" w:rsidRPr="002202B1">
        <w:t xml:space="preserve"> which are less relevant to the </w:t>
      </w:r>
      <w:r w:rsidR="00F277D1">
        <w:t xml:space="preserve">biographical </w:t>
      </w:r>
      <w:r w:rsidR="17B684EC" w:rsidRPr="002202B1">
        <w:t>theme of the module.</w:t>
      </w:r>
      <w:commentRangeEnd w:id="48"/>
      <w:r w:rsidR="00D8017E">
        <w:rPr>
          <w:rStyle w:val="CommentReference"/>
        </w:rPr>
        <w:commentReference w:id="48"/>
      </w:r>
    </w:p>
    <w:p w14:paraId="4B4A3CC2" w14:textId="77777777" w:rsidR="00FC0648" w:rsidRPr="002202B1" w:rsidRDefault="00FC0648" w:rsidP="00052D17">
      <w:pPr>
        <w:pStyle w:val="NoSpacing"/>
        <w:spacing w:line="276" w:lineRule="auto"/>
      </w:pPr>
    </w:p>
    <w:p w14:paraId="35CC18F6" w14:textId="737AA397" w:rsidR="009F14B5" w:rsidRPr="00275CDA" w:rsidRDefault="001C05AB" w:rsidP="00052D17">
      <w:pPr>
        <w:pStyle w:val="NoSpacing"/>
        <w:spacing w:line="276" w:lineRule="auto"/>
        <w:rPr>
          <w:rStyle w:val="Emphasis"/>
          <w:b/>
        </w:rPr>
      </w:pPr>
      <w:r w:rsidRPr="00275CDA">
        <w:rPr>
          <w:rStyle w:val="Emphasis"/>
          <w:b/>
        </w:rPr>
        <w:t xml:space="preserve">RQ2: </w:t>
      </w:r>
      <w:r w:rsidR="00E77672" w:rsidRPr="00275CDA">
        <w:rPr>
          <w:rStyle w:val="Emphasis"/>
          <w:b/>
        </w:rPr>
        <w:t xml:space="preserve">What percentage of students clicked on </w:t>
      </w:r>
      <w:r w:rsidR="002F31E0">
        <w:rPr>
          <w:rStyle w:val="Emphasis"/>
          <w:b/>
        </w:rPr>
        <w:t>advertisements</w:t>
      </w:r>
      <w:r w:rsidR="002F31E0" w:rsidRPr="00275CDA">
        <w:rPr>
          <w:rStyle w:val="Emphasis"/>
          <w:b/>
        </w:rPr>
        <w:t xml:space="preserve"> </w:t>
      </w:r>
      <w:r w:rsidR="0028383D" w:rsidRPr="00275CDA">
        <w:rPr>
          <w:rStyle w:val="Emphasis"/>
          <w:b/>
        </w:rPr>
        <w:t>at least once</w:t>
      </w:r>
      <w:r w:rsidR="00E77672" w:rsidRPr="00275CDA">
        <w:rPr>
          <w:rStyle w:val="Emphasis"/>
          <w:b/>
        </w:rPr>
        <w:t xml:space="preserve"> </w:t>
      </w:r>
      <w:r w:rsidR="006924BA" w:rsidRPr="00275CDA">
        <w:rPr>
          <w:rStyle w:val="Emphasis"/>
          <w:b/>
        </w:rPr>
        <w:t>in the assessment?</w:t>
      </w:r>
    </w:p>
    <w:p w14:paraId="66A6FDE9" w14:textId="0AF0DF58" w:rsidR="00B259A6" w:rsidRDefault="38EB3634" w:rsidP="00052D17">
      <w:pPr>
        <w:pStyle w:val="NoSpacing"/>
        <w:spacing w:line="276" w:lineRule="auto"/>
      </w:pPr>
      <w:r w:rsidRPr="002202B1">
        <w:t xml:space="preserve">The percentage of </w:t>
      </w:r>
      <w:r w:rsidR="22E99D00" w:rsidRPr="002202B1">
        <w:t>students</w:t>
      </w:r>
      <w:r w:rsidRPr="002202B1">
        <w:t xml:space="preserve"> who clicked on </w:t>
      </w:r>
      <w:r w:rsidR="00A938D5">
        <w:t>advertisements</w:t>
      </w:r>
      <w:r w:rsidR="00A938D5" w:rsidRPr="002202B1">
        <w:t xml:space="preserve"> </w:t>
      </w:r>
      <w:r w:rsidR="002F31E0">
        <w:t xml:space="preserve">at least </w:t>
      </w:r>
      <w:r w:rsidR="00A938D5">
        <w:t xml:space="preserve">once in </w:t>
      </w:r>
      <w:r w:rsidR="002F31E0">
        <w:t xml:space="preserve">the assessment </w:t>
      </w:r>
      <w:r w:rsidR="40ABCCB0" w:rsidRPr="002202B1">
        <w:t xml:space="preserve">ranged from 6.7 </w:t>
      </w:r>
      <w:r w:rsidR="663F2F13" w:rsidRPr="002202B1">
        <w:t xml:space="preserve">percent </w:t>
      </w:r>
      <w:r w:rsidR="40ABCCB0" w:rsidRPr="002202B1">
        <w:t>in Sweden to 27.7</w:t>
      </w:r>
      <w:r w:rsidR="1876F954" w:rsidRPr="002202B1">
        <w:t xml:space="preserve"> percent in Chinese Taipei. In the United States, 13.1 percent of students clicked on </w:t>
      </w:r>
      <w:r w:rsidR="00F10FC8">
        <w:t>advertisements</w:t>
      </w:r>
      <w:r w:rsidR="1876F954" w:rsidRPr="002202B1">
        <w:t xml:space="preserve"> </w:t>
      </w:r>
      <w:r w:rsidR="00A938D5">
        <w:t>at least once</w:t>
      </w:r>
      <w:r w:rsidR="1876F954" w:rsidRPr="002202B1">
        <w:t>.</w:t>
      </w:r>
    </w:p>
    <w:p w14:paraId="55B4E4DF" w14:textId="77777777" w:rsidR="005A5B9A" w:rsidRDefault="005A5B9A" w:rsidP="00052D17">
      <w:pPr>
        <w:pStyle w:val="NoSpacing"/>
        <w:spacing w:line="276" w:lineRule="auto"/>
      </w:pPr>
    </w:p>
    <w:p w14:paraId="4BC321EA" w14:textId="67C53BEE" w:rsidR="00B259A6" w:rsidRDefault="00B259A6" w:rsidP="00B259A6">
      <w:pPr>
        <w:pStyle w:val="NoSpacing"/>
        <w:spacing w:line="276" w:lineRule="auto"/>
      </w:pPr>
      <w:r w:rsidRPr="00C779D4">
        <w:t xml:space="preserve">Among students who clicked on advertisements, the percentage of boys ranged from 57.0 percent (Slovenia) to 67.8 percent (Abu Dhabi); in each of these education systems, the percentage of boys who clicked on advertisements was higher than the percentage of girls. </w:t>
      </w:r>
      <w:commentRangeStart w:id="51"/>
      <w:r w:rsidRPr="00EC3CFD">
        <w:rPr>
          <w:highlight w:val="yellow"/>
          <w:rPrChange w:id="52" w:author="Hooper, Martin" w:date="2019-09-25T11:29:00Z">
            <w:rPr/>
          </w:rPrChange>
        </w:rPr>
        <w:t xml:space="preserve">However, among students who did not click on advertisements, there were measurable gender differences in only four education systems; in these education systems, the percentage of boys </w:t>
      </w:r>
      <w:r w:rsidR="00472A1A" w:rsidRPr="00EC3CFD">
        <w:rPr>
          <w:highlight w:val="yellow"/>
          <w:rPrChange w:id="53" w:author="Hooper, Martin" w:date="2019-09-25T11:29:00Z">
            <w:rPr/>
          </w:rPrChange>
        </w:rPr>
        <w:t xml:space="preserve">who did not click on advertisements </w:t>
      </w:r>
      <w:r w:rsidRPr="00EC3CFD">
        <w:rPr>
          <w:highlight w:val="yellow"/>
          <w:rPrChange w:id="54" w:author="Hooper, Martin" w:date="2019-09-25T11:29:00Z">
            <w:rPr/>
          </w:rPrChange>
        </w:rPr>
        <w:t>ranged from 46.2 percent to 47.7 percent and was lower than the percentage of girls.</w:t>
      </w:r>
      <w:commentRangeEnd w:id="51"/>
      <w:r w:rsidR="00D8017E">
        <w:rPr>
          <w:rStyle w:val="CommentReference"/>
        </w:rPr>
        <w:commentReference w:id="51"/>
      </w:r>
    </w:p>
    <w:p w14:paraId="6277E704" w14:textId="77777777" w:rsidR="00FC0648" w:rsidRPr="002202B1" w:rsidRDefault="00FC0648" w:rsidP="00052D17">
      <w:pPr>
        <w:pStyle w:val="NoSpacing"/>
        <w:spacing w:line="276" w:lineRule="auto"/>
      </w:pPr>
    </w:p>
    <w:p w14:paraId="2D109D18" w14:textId="2ECF06DD" w:rsidR="00527371" w:rsidRPr="00275CDA" w:rsidRDefault="00527371" w:rsidP="00052D17">
      <w:pPr>
        <w:pStyle w:val="NoSpacing"/>
        <w:spacing w:line="276" w:lineRule="auto"/>
        <w:rPr>
          <w:rStyle w:val="Emphasis"/>
          <w:b/>
        </w:rPr>
      </w:pPr>
      <w:r w:rsidRPr="00275CDA">
        <w:rPr>
          <w:rStyle w:val="Emphasis"/>
          <w:b/>
        </w:rPr>
        <w:t>RQ</w:t>
      </w:r>
      <w:r w:rsidR="001C05AB" w:rsidRPr="00275CDA">
        <w:rPr>
          <w:rStyle w:val="Emphasis"/>
          <w:b/>
        </w:rPr>
        <w:t>3</w:t>
      </w:r>
      <w:r w:rsidRPr="00275CDA">
        <w:rPr>
          <w:rStyle w:val="Emphasis"/>
          <w:b/>
        </w:rPr>
        <w:t>:</w:t>
      </w:r>
      <w:r w:rsidR="006F1345" w:rsidRPr="00275CDA">
        <w:rPr>
          <w:rStyle w:val="Emphasis"/>
          <w:b/>
        </w:rPr>
        <w:t xml:space="preserve"> </w:t>
      </w:r>
      <w:r w:rsidR="0069676E" w:rsidRPr="00275CDA">
        <w:rPr>
          <w:rStyle w:val="Emphasis"/>
          <w:b/>
        </w:rPr>
        <w:t xml:space="preserve">How are students’ </w:t>
      </w:r>
      <w:r w:rsidR="00F10FC8" w:rsidRPr="00F10FC8">
        <w:rPr>
          <w:rStyle w:val="Emphasis"/>
          <w:b/>
        </w:rPr>
        <w:t>advertisement-clicking</w:t>
      </w:r>
      <w:r w:rsidR="00F10FC8">
        <w:t xml:space="preserve"> </w:t>
      </w:r>
      <w:r w:rsidR="0069676E" w:rsidRPr="00275CDA">
        <w:rPr>
          <w:rStyle w:val="Emphasis"/>
          <w:b/>
        </w:rPr>
        <w:t xml:space="preserve">patterns associated with their online reading </w:t>
      </w:r>
      <w:r w:rsidR="000643C0" w:rsidRPr="00275CDA">
        <w:rPr>
          <w:rStyle w:val="Emphasis"/>
          <w:b/>
        </w:rPr>
        <w:t>achievement</w:t>
      </w:r>
      <w:r w:rsidR="0069676E" w:rsidRPr="00275CDA">
        <w:rPr>
          <w:rStyle w:val="Emphasis"/>
          <w:b/>
        </w:rPr>
        <w:t>?</w:t>
      </w:r>
    </w:p>
    <w:p w14:paraId="347C8EE8" w14:textId="474CDFFB" w:rsidR="25AB2563" w:rsidRPr="002202B1" w:rsidRDefault="25AB2563" w:rsidP="00052D17">
      <w:pPr>
        <w:pStyle w:val="NoSpacing"/>
        <w:spacing w:line="276" w:lineRule="auto"/>
      </w:pPr>
      <w:r w:rsidRPr="002202B1">
        <w:t>A</w:t>
      </w:r>
      <w:r w:rsidR="65E90EF8" w:rsidRPr="002202B1">
        <w:t xml:space="preserve">cross all participating education systems, on average, </w:t>
      </w:r>
      <w:r w:rsidRPr="002202B1">
        <w:t xml:space="preserve">students who </w:t>
      </w:r>
      <w:r w:rsidR="58360AB5" w:rsidRPr="002202B1">
        <w:t xml:space="preserve">clicked on </w:t>
      </w:r>
      <w:r w:rsidR="00F10FC8">
        <w:t>advertisements</w:t>
      </w:r>
      <w:r w:rsidR="6F7E8086" w:rsidRPr="002202B1">
        <w:t xml:space="preserve"> scored </w:t>
      </w:r>
      <w:r w:rsidR="004376F2">
        <w:t>502.1</w:t>
      </w:r>
      <w:r w:rsidR="6F7E8086" w:rsidRPr="002202B1">
        <w:t xml:space="preserve"> points</w:t>
      </w:r>
      <w:r w:rsidR="001836F8">
        <w:t xml:space="preserve"> on the ePIRLS assessment</w:t>
      </w:r>
      <w:r w:rsidR="44C09FAF" w:rsidRPr="002202B1">
        <w:t xml:space="preserve"> while students who did</w:t>
      </w:r>
      <w:r w:rsidR="00B05AC1">
        <w:t xml:space="preserve"> no</w:t>
      </w:r>
      <w:r w:rsidR="44C09FAF" w:rsidRPr="002202B1">
        <w:t xml:space="preserve">t click on </w:t>
      </w:r>
      <w:r w:rsidR="00F10FC8">
        <w:t>advertisements</w:t>
      </w:r>
      <w:r w:rsidR="44C09FAF" w:rsidRPr="002202B1">
        <w:t xml:space="preserve"> scored </w:t>
      </w:r>
      <w:r w:rsidR="004376F2" w:rsidRPr="002202B1">
        <w:t>537.5</w:t>
      </w:r>
      <w:r w:rsidR="004376F2">
        <w:t xml:space="preserve"> </w:t>
      </w:r>
      <w:r w:rsidR="44C09FAF" w:rsidRPr="002202B1">
        <w:t>points.</w:t>
      </w:r>
      <w:r w:rsidR="000521E9">
        <w:t xml:space="preserve"> </w:t>
      </w:r>
      <w:r w:rsidR="000521E9" w:rsidRPr="00D8017E">
        <w:rPr>
          <w:strike/>
          <w:rPrChange w:id="55" w:author="Hooper, Martin" w:date="2019-09-25T11:55:00Z">
            <w:rPr/>
          </w:rPrChange>
        </w:rPr>
        <w:t xml:space="preserve">As a point of reference, the </w:t>
      </w:r>
      <w:proofErr w:type="spellStart"/>
      <w:r w:rsidR="000521E9" w:rsidRPr="00D8017E">
        <w:rPr>
          <w:strike/>
          <w:rPrChange w:id="56" w:author="Hooper, Martin" w:date="2019-09-25T11:55:00Z">
            <w:rPr/>
          </w:rPrChange>
        </w:rPr>
        <w:t>centerpoint</w:t>
      </w:r>
      <w:proofErr w:type="spellEnd"/>
      <w:r w:rsidR="000521E9" w:rsidRPr="00D8017E">
        <w:rPr>
          <w:strike/>
          <w:rPrChange w:id="57" w:author="Hooper, Martin" w:date="2019-09-25T11:55:00Z">
            <w:rPr/>
          </w:rPrChange>
        </w:rPr>
        <w:t xml:space="preserve"> </w:t>
      </w:r>
      <w:commentRangeStart w:id="58"/>
      <w:r w:rsidR="000521E9" w:rsidRPr="00D8017E">
        <w:rPr>
          <w:strike/>
          <w:rPrChange w:id="59" w:author="Hooper, Martin" w:date="2019-09-25T11:55:00Z">
            <w:rPr/>
          </w:rPrChange>
        </w:rPr>
        <w:t xml:space="preserve">of the </w:t>
      </w:r>
      <w:del w:id="60" w:author="Hooper, Martin" w:date="2019-09-25T11:34:00Z">
        <w:r w:rsidR="000521E9" w:rsidRPr="00D8017E" w:rsidDel="00EC3CFD">
          <w:rPr>
            <w:strike/>
            <w:rPrChange w:id="61" w:author="Hooper, Martin" w:date="2019-09-25T11:55:00Z">
              <w:rPr/>
            </w:rPrChange>
          </w:rPr>
          <w:delText>e</w:delText>
        </w:r>
      </w:del>
      <w:del w:id="62" w:author="Hooper, Martin" w:date="2019-09-25T11:35:00Z">
        <w:r w:rsidR="000521E9" w:rsidRPr="00D8017E" w:rsidDel="00EC3CFD">
          <w:rPr>
            <w:strike/>
            <w:rPrChange w:id="63" w:author="Hooper, Martin" w:date="2019-09-25T11:55:00Z">
              <w:rPr/>
            </w:rPrChange>
          </w:rPr>
          <w:delText xml:space="preserve">PIRLS </w:delText>
        </w:r>
      </w:del>
      <w:r w:rsidR="000521E9" w:rsidRPr="00D8017E">
        <w:rPr>
          <w:strike/>
          <w:rPrChange w:id="64" w:author="Hooper, Martin" w:date="2019-09-25T11:55:00Z">
            <w:rPr/>
          </w:rPrChange>
        </w:rPr>
        <w:t>scale is 500 points.</w:t>
      </w:r>
      <w:commentRangeEnd w:id="58"/>
      <w:r w:rsidR="00EC3CFD" w:rsidRPr="00D8017E">
        <w:rPr>
          <w:rStyle w:val="CommentReference"/>
          <w:strike/>
          <w:rPrChange w:id="65" w:author="Hooper, Martin" w:date="2019-09-25T11:55:00Z">
            <w:rPr>
              <w:rStyle w:val="CommentReference"/>
            </w:rPr>
          </w:rPrChange>
        </w:rPr>
        <w:commentReference w:id="58"/>
      </w:r>
    </w:p>
    <w:p w14:paraId="2225B696" w14:textId="77777777" w:rsidR="00FC0648" w:rsidRDefault="00FC0648" w:rsidP="00052D17">
      <w:pPr>
        <w:pStyle w:val="NoSpacing"/>
        <w:spacing w:line="276" w:lineRule="auto"/>
      </w:pPr>
    </w:p>
    <w:p w14:paraId="079B8A72" w14:textId="0A0922E9" w:rsidR="00696611" w:rsidRDefault="008A3AD1" w:rsidP="00052D17">
      <w:pPr>
        <w:pStyle w:val="NoSpacing"/>
        <w:spacing w:line="276" w:lineRule="auto"/>
      </w:pPr>
      <w:r w:rsidRPr="002202B1">
        <w:t>I</w:t>
      </w:r>
      <w:r w:rsidR="7393D3E7" w:rsidRPr="002202B1">
        <w:t xml:space="preserve">n all participating </w:t>
      </w:r>
      <w:r w:rsidR="2056C707" w:rsidRPr="002202B1">
        <w:t>education</w:t>
      </w:r>
      <w:r w:rsidR="7393D3E7" w:rsidRPr="002202B1">
        <w:t xml:space="preserve"> systems,</w:t>
      </w:r>
      <w:ins w:id="66" w:author="Hooper, Martin" w:date="2019-09-25T11:55:00Z">
        <w:r w:rsidR="00D8017E" w:rsidRPr="00D8017E">
          <w:t xml:space="preserve"> </w:t>
        </w:r>
        <w:r w:rsidR="00D8017E" w:rsidRPr="002202B1">
          <w:t xml:space="preserve">except in </w:t>
        </w:r>
        <w:proofErr w:type="gramStart"/>
        <w:r w:rsidR="00D8017E" w:rsidRPr="002202B1">
          <w:t>Singapore</w:t>
        </w:r>
        <w:r w:rsidR="00D8017E">
          <w:t>,</w:t>
        </w:r>
        <w:r w:rsidR="00D8017E" w:rsidRPr="002202B1">
          <w:t xml:space="preserve"> </w:t>
        </w:r>
      </w:ins>
      <w:r w:rsidR="7393D3E7" w:rsidRPr="002202B1">
        <w:t xml:space="preserve"> students</w:t>
      </w:r>
      <w:proofErr w:type="gramEnd"/>
      <w:r w:rsidR="7393D3E7" w:rsidRPr="002202B1">
        <w:t xml:space="preserve"> who clicked on </w:t>
      </w:r>
      <w:r w:rsidR="00F10FC8">
        <w:t>advertisements</w:t>
      </w:r>
      <w:r w:rsidR="7393D3E7" w:rsidRPr="002202B1">
        <w:t xml:space="preserve"> score</w:t>
      </w:r>
      <w:r w:rsidR="00603B16">
        <w:t>d</w:t>
      </w:r>
      <w:r w:rsidR="7393D3E7" w:rsidRPr="002202B1">
        <w:t xml:space="preserve"> significantly lower than their peers who did not click on </w:t>
      </w:r>
      <w:r w:rsidR="00F10FC8">
        <w:t>advertisements</w:t>
      </w:r>
      <w:del w:id="67" w:author="Hooper, Martin" w:date="2019-09-25T11:55:00Z">
        <w:r w:rsidR="00B63EC5" w:rsidRPr="002202B1" w:rsidDel="00D8017E">
          <w:delText>, except in Singapore</w:delText>
        </w:r>
        <w:r w:rsidR="00603B16" w:rsidDel="00D8017E">
          <w:delText>,</w:delText>
        </w:r>
        <w:r w:rsidR="00B63EC5" w:rsidRPr="002202B1" w:rsidDel="00D8017E">
          <w:delText xml:space="preserve"> where</w:delText>
        </w:r>
      </w:del>
      <w:ins w:id="68" w:author="Hooper, Martin" w:date="2019-09-25T11:55:00Z">
        <w:r w:rsidR="00D8017E">
          <w:t>. In Singapore,</w:t>
        </w:r>
      </w:ins>
      <w:r w:rsidR="00B63EC5" w:rsidRPr="002202B1">
        <w:t xml:space="preserve"> the gap </w:t>
      </w:r>
      <w:r w:rsidR="00603B16">
        <w:t>was</w:t>
      </w:r>
      <w:r w:rsidR="00603B16" w:rsidRPr="002202B1">
        <w:t xml:space="preserve"> </w:t>
      </w:r>
      <w:r w:rsidR="00D62600" w:rsidRPr="002202B1">
        <w:t xml:space="preserve">not </w:t>
      </w:r>
      <w:del w:id="69" w:author="Hooper, Martin" w:date="2019-09-25T11:55:00Z">
        <w:r w:rsidR="00D62600" w:rsidRPr="002202B1" w:rsidDel="00D8017E">
          <w:delText xml:space="preserve">statistically </w:delText>
        </w:r>
      </w:del>
      <w:r w:rsidR="00D62600" w:rsidRPr="002202B1">
        <w:t>significantly different from zero</w:t>
      </w:r>
      <w:r w:rsidR="3D084054" w:rsidRPr="002202B1">
        <w:t>.</w:t>
      </w:r>
      <w:r w:rsidR="5C1DB315" w:rsidRPr="002202B1">
        <w:t xml:space="preserve"> The gap favoring students </w:t>
      </w:r>
      <w:r w:rsidR="00603B16" w:rsidRPr="002202B1">
        <w:t xml:space="preserve">who did not click on </w:t>
      </w:r>
      <w:r w:rsidR="00603B16">
        <w:t>advertisements</w:t>
      </w:r>
      <w:r w:rsidR="00603B16" w:rsidRPr="002202B1">
        <w:t xml:space="preserve"> </w:t>
      </w:r>
      <w:r w:rsidR="5C1DB315" w:rsidRPr="002202B1">
        <w:t xml:space="preserve">ranged from </w:t>
      </w:r>
      <w:r w:rsidR="574504DD" w:rsidRPr="002202B1">
        <w:t xml:space="preserve">11.4 points in Norway to 89.7 </w:t>
      </w:r>
      <w:r w:rsidR="00603B16">
        <w:t xml:space="preserve">points </w:t>
      </w:r>
      <w:r w:rsidR="574504DD" w:rsidRPr="002202B1">
        <w:t xml:space="preserve">in Abu Dhabi. </w:t>
      </w:r>
      <w:r w:rsidR="27932BA4" w:rsidRPr="002202B1">
        <w:t xml:space="preserve">In the United States, </w:t>
      </w:r>
      <w:r w:rsidR="4FA40986" w:rsidRPr="002202B1">
        <w:t xml:space="preserve">the achievement gap </w:t>
      </w:r>
      <w:r w:rsidR="00603B16">
        <w:t>was</w:t>
      </w:r>
      <w:r w:rsidR="00603B16" w:rsidRPr="002202B1">
        <w:t xml:space="preserve"> </w:t>
      </w:r>
      <w:r w:rsidR="4D506DE7" w:rsidRPr="002202B1">
        <w:t xml:space="preserve">20.5 points </w:t>
      </w:r>
      <w:r w:rsidR="00603B16">
        <w:t>in favor of</w:t>
      </w:r>
      <w:r w:rsidR="00603B16" w:rsidRPr="002202B1">
        <w:t xml:space="preserve"> </w:t>
      </w:r>
      <w:r w:rsidR="4D506DE7" w:rsidRPr="002202B1">
        <w:t xml:space="preserve">students who did not click on </w:t>
      </w:r>
      <w:r w:rsidR="00F10FC8">
        <w:t>advertisements</w:t>
      </w:r>
      <w:r w:rsidR="4D506DE7" w:rsidRPr="002202B1">
        <w:t>.</w:t>
      </w:r>
    </w:p>
    <w:p w14:paraId="7C018EC6" w14:textId="41C77F84" w:rsidR="00BD681E" w:rsidRDefault="00BD681E" w:rsidP="00052D17">
      <w:pPr>
        <w:pStyle w:val="NoSpacing"/>
        <w:spacing w:line="276" w:lineRule="auto"/>
      </w:pPr>
    </w:p>
    <w:p w14:paraId="261496F5" w14:textId="2C7AE6AE" w:rsidR="0069676E" w:rsidRPr="006A0916" w:rsidRDefault="0069676E" w:rsidP="00052D17">
      <w:pPr>
        <w:pStyle w:val="NoSpacing"/>
        <w:spacing w:line="276" w:lineRule="auto"/>
        <w:rPr>
          <w:rStyle w:val="Emphasis"/>
          <w:b/>
        </w:rPr>
      </w:pPr>
      <w:r w:rsidRPr="006A0916">
        <w:rPr>
          <w:rStyle w:val="Emphasis"/>
          <w:b/>
        </w:rPr>
        <w:t>RQ4: How are students’ ad</w:t>
      </w:r>
      <w:r w:rsidR="00F10FC8" w:rsidRPr="006A0916">
        <w:rPr>
          <w:rStyle w:val="Emphasis"/>
          <w:b/>
        </w:rPr>
        <w:t>vertisement-</w:t>
      </w:r>
      <w:r w:rsidRPr="006A0916">
        <w:rPr>
          <w:rStyle w:val="Emphasis"/>
          <w:b/>
        </w:rPr>
        <w:t>click</w:t>
      </w:r>
      <w:r w:rsidR="00F10FC8" w:rsidRPr="006A0916">
        <w:rPr>
          <w:rStyle w:val="Emphasis"/>
          <w:b/>
        </w:rPr>
        <w:t>ing</w:t>
      </w:r>
      <w:r w:rsidRPr="006A0916">
        <w:rPr>
          <w:rStyle w:val="Emphasis"/>
          <w:b/>
        </w:rPr>
        <w:t xml:space="preserve"> patterns associated with </w:t>
      </w:r>
      <w:r w:rsidR="009F14B5" w:rsidRPr="006A0916">
        <w:rPr>
          <w:rStyle w:val="Emphasis"/>
          <w:b/>
        </w:rPr>
        <w:t>time spent completing the assessment</w:t>
      </w:r>
      <w:r w:rsidRPr="006A0916">
        <w:rPr>
          <w:rStyle w:val="Emphasis"/>
          <w:b/>
        </w:rPr>
        <w:t>?</w:t>
      </w:r>
    </w:p>
    <w:p w14:paraId="41C75F02" w14:textId="7421F4DA" w:rsidR="00F337C6" w:rsidRPr="002202B1" w:rsidRDefault="7CF0CC02" w:rsidP="00052D17">
      <w:pPr>
        <w:pStyle w:val="NoSpacing"/>
        <w:spacing w:line="276" w:lineRule="auto"/>
      </w:pPr>
      <w:r w:rsidRPr="006A0916">
        <w:lastRenderedPageBreak/>
        <w:t xml:space="preserve">In </w:t>
      </w:r>
      <w:r w:rsidR="48B31100" w:rsidRPr="006A0916">
        <w:t>13</w:t>
      </w:r>
      <w:r w:rsidR="48B31100" w:rsidRPr="002202B1">
        <w:t xml:space="preserve"> of</w:t>
      </w:r>
      <w:r w:rsidRPr="002202B1">
        <w:t xml:space="preserve"> </w:t>
      </w:r>
      <w:r w:rsidR="48B31100" w:rsidRPr="002202B1">
        <w:t xml:space="preserve">the 16 </w:t>
      </w:r>
      <w:r w:rsidRPr="002202B1">
        <w:t xml:space="preserve">participating education systems, </w:t>
      </w:r>
      <w:r w:rsidR="07A60381" w:rsidRPr="002202B1">
        <w:t xml:space="preserve">there </w:t>
      </w:r>
      <w:r w:rsidR="00835CAB">
        <w:t>was</w:t>
      </w:r>
      <w:r w:rsidR="00835CAB" w:rsidRPr="002202B1">
        <w:t xml:space="preserve"> </w:t>
      </w:r>
      <w:r w:rsidR="07A60381" w:rsidRPr="002202B1">
        <w:t>no measurable differen</w:t>
      </w:r>
      <w:r w:rsidR="1EC0416B" w:rsidRPr="002202B1">
        <w:t>ce</w:t>
      </w:r>
      <w:r w:rsidR="07A60381" w:rsidRPr="002202B1">
        <w:t xml:space="preserve"> in time spent </w:t>
      </w:r>
      <w:r w:rsidR="00835CAB">
        <w:t>on</w:t>
      </w:r>
      <w:r w:rsidR="00835CAB" w:rsidRPr="002202B1">
        <w:t xml:space="preserve"> </w:t>
      </w:r>
      <w:r w:rsidR="226D0CF7" w:rsidRPr="002202B1">
        <w:t>the ePIRLS assessment (from start to log</w:t>
      </w:r>
      <w:r w:rsidR="0038044B">
        <w:t>-</w:t>
      </w:r>
      <w:r w:rsidR="226D0CF7" w:rsidRPr="002202B1">
        <w:t xml:space="preserve">out) between students who clicked on </w:t>
      </w:r>
      <w:r w:rsidR="00F10FC8">
        <w:t>advertisements</w:t>
      </w:r>
      <w:r w:rsidR="226D0CF7" w:rsidRPr="002202B1">
        <w:t xml:space="preserve"> and </w:t>
      </w:r>
      <w:r w:rsidR="055F1FA1" w:rsidRPr="002202B1">
        <w:t xml:space="preserve">those </w:t>
      </w:r>
      <w:r w:rsidR="226D0CF7" w:rsidRPr="002202B1">
        <w:t>who did not</w:t>
      </w:r>
      <w:r w:rsidR="1E31F4C3" w:rsidRPr="002202B1">
        <w:t>.</w:t>
      </w:r>
      <w:r w:rsidR="33FA32A3" w:rsidRPr="002202B1">
        <w:t xml:space="preserve"> </w:t>
      </w:r>
      <w:r w:rsidR="00953F3C">
        <w:t>However, in</w:t>
      </w:r>
      <w:r w:rsidR="00953F3C" w:rsidRPr="002202B1">
        <w:t xml:space="preserve"> </w:t>
      </w:r>
      <w:r w:rsidR="33FA32A3" w:rsidRPr="002202B1">
        <w:t xml:space="preserve">Italy, students who clicked on </w:t>
      </w:r>
      <w:r w:rsidR="00F10FC8">
        <w:t>advertisements</w:t>
      </w:r>
      <w:r w:rsidR="33FA32A3" w:rsidRPr="002202B1">
        <w:t xml:space="preserve"> spent, on average</w:t>
      </w:r>
      <w:r w:rsidR="00835CAB">
        <w:t>,</w:t>
      </w:r>
      <w:r w:rsidR="00F10FC8">
        <w:t xml:space="preserve"> </w:t>
      </w:r>
      <w:r w:rsidR="000521E9">
        <w:t>2.8 more minutes</w:t>
      </w:r>
      <w:r w:rsidR="322A6DDF" w:rsidRPr="002202B1">
        <w:t xml:space="preserve"> </w:t>
      </w:r>
      <w:r w:rsidR="00835CAB">
        <w:t>on</w:t>
      </w:r>
      <w:r w:rsidR="00835CAB" w:rsidRPr="002202B1">
        <w:t xml:space="preserve"> </w:t>
      </w:r>
      <w:r w:rsidR="33FA32A3" w:rsidRPr="002202B1">
        <w:t xml:space="preserve">the assessment than their peers who </w:t>
      </w:r>
      <w:r w:rsidR="787F487F" w:rsidRPr="002202B1">
        <w:t>did</w:t>
      </w:r>
      <w:r w:rsidR="004B1AD8">
        <w:t xml:space="preserve"> no</w:t>
      </w:r>
      <w:r w:rsidR="787F487F" w:rsidRPr="002202B1">
        <w:t xml:space="preserve">t click on </w:t>
      </w:r>
      <w:r w:rsidR="00F10FC8">
        <w:t>advertisements</w:t>
      </w:r>
      <w:r w:rsidR="787F487F" w:rsidRPr="002202B1">
        <w:t xml:space="preserve">. </w:t>
      </w:r>
      <w:r w:rsidR="00953F3C">
        <w:t>Conversely</w:t>
      </w:r>
      <w:r w:rsidR="787F487F" w:rsidRPr="002202B1">
        <w:t xml:space="preserve">, in the United Arab Emirates and Abu Dhabi, students who clicked on </w:t>
      </w:r>
      <w:r w:rsidR="00F10FC8">
        <w:t>advertisements</w:t>
      </w:r>
      <w:r w:rsidR="787F487F" w:rsidRPr="002202B1">
        <w:t xml:space="preserve"> spent, on average, </w:t>
      </w:r>
      <w:r w:rsidR="000521E9">
        <w:t>3.1</w:t>
      </w:r>
      <w:r w:rsidR="000521E9" w:rsidRPr="002202B1">
        <w:t xml:space="preserve"> </w:t>
      </w:r>
      <w:r w:rsidR="787F487F" w:rsidRPr="002202B1">
        <w:t xml:space="preserve">and </w:t>
      </w:r>
      <w:r w:rsidR="000521E9">
        <w:t>4.5</w:t>
      </w:r>
      <w:r w:rsidR="000521E9" w:rsidRPr="002202B1">
        <w:t xml:space="preserve"> </w:t>
      </w:r>
      <w:r w:rsidR="699D6821" w:rsidRPr="002202B1">
        <w:t xml:space="preserve">fewer </w:t>
      </w:r>
      <w:r w:rsidR="000521E9">
        <w:t>minutes</w:t>
      </w:r>
      <w:r w:rsidR="0017A0E8" w:rsidRPr="002202B1">
        <w:t xml:space="preserve">, </w:t>
      </w:r>
      <w:r w:rsidR="02D4F8DF" w:rsidRPr="002202B1">
        <w:t>respectively</w:t>
      </w:r>
      <w:r w:rsidR="0017A0E8" w:rsidRPr="002202B1">
        <w:t xml:space="preserve">, </w:t>
      </w:r>
      <w:proofErr w:type="gramStart"/>
      <w:r w:rsidR="0017A0E8" w:rsidRPr="002202B1">
        <w:t>than</w:t>
      </w:r>
      <w:proofErr w:type="gramEnd"/>
      <w:r w:rsidR="0017A0E8" w:rsidRPr="002202B1">
        <w:t xml:space="preserve"> their peers who clicked on </w:t>
      </w:r>
      <w:r w:rsidR="00F10FC8">
        <w:t>advertisements</w:t>
      </w:r>
      <w:r w:rsidR="0017A0E8" w:rsidRPr="002202B1">
        <w:t xml:space="preserve">. </w:t>
      </w:r>
      <w:r w:rsidR="66CB4FE1" w:rsidRPr="002202B1">
        <w:t>T</w:t>
      </w:r>
      <w:r w:rsidR="097A57D8" w:rsidRPr="002202B1">
        <w:t xml:space="preserve">his </w:t>
      </w:r>
      <w:r w:rsidR="66CB4FE1" w:rsidRPr="002202B1">
        <w:t>finding</w:t>
      </w:r>
      <w:r w:rsidR="0017A0E8" w:rsidRPr="002202B1">
        <w:t xml:space="preserve"> does not </w:t>
      </w:r>
      <w:r w:rsidR="00953F3C">
        <w:t>lend</w:t>
      </w:r>
      <w:r w:rsidR="00953F3C" w:rsidRPr="002202B1">
        <w:t xml:space="preserve"> </w:t>
      </w:r>
      <w:r w:rsidR="0017A0E8" w:rsidRPr="002202B1">
        <w:t xml:space="preserve">support to the hypothesis </w:t>
      </w:r>
      <w:r w:rsidR="46B4A796" w:rsidRPr="002202B1">
        <w:t xml:space="preserve">that </w:t>
      </w:r>
      <w:r w:rsidR="0845B53E" w:rsidRPr="002202B1">
        <w:t xml:space="preserve">students who are distracted tend to </w:t>
      </w:r>
      <w:r w:rsidR="00953F3C">
        <w:t>take</w:t>
      </w:r>
      <w:r w:rsidR="00953F3C" w:rsidRPr="002202B1">
        <w:t xml:space="preserve"> </w:t>
      </w:r>
      <w:r w:rsidR="0845B53E" w:rsidRPr="002202B1">
        <w:t>more time</w:t>
      </w:r>
      <w:r w:rsidR="5BB95879" w:rsidRPr="002202B1">
        <w:t xml:space="preserve"> </w:t>
      </w:r>
      <w:r w:rsidR="00953F3C">
        <w:t>to complete</w:t>
      </w:r>
      <w:r w:rsidR="5BB95879" w:rsidRPr="002202B1">
        <w:t xml:space="preserve"> the assessment.</w:t>
      </w:r>
      <w:r w:rsidR="00835CAB">
        <w:t xml:space="preserve"> </w:t>
      </w:r>
    </w:p>
    <w:p w14:paraId="13F1DC6D" w14:textId="52CB83E2" w:rsidR="008F1406" w:rsidRPr="00052D17" w:rsidRDefault="00AE1A79" w:rsidP="00052D17">
      <w:pPr>
        <w:pStyle w:val="Heading1"/>
      </w:pPr>
      <w:r w:rsidRPr="00052D17">
        <w:t>Conclusions</w:t>
      </w:r>
    </w:p>
    <w:p w14:paraId="4754D4CC" w14:textId="79C87ABD" w:rsidR="00DB661C" w:rsidRDefault="00480BA8" w:rsidP="00052D17">
      <w:pPr>
        <w:pStyle w:val="NoSpacing"/>
        <w:spacing w:line="276" w:lineRule="auto"/>
      </w:pPr>
      <w:bookmarkStart w:id="70" w:name="_Hlk20177809"/>
      <w:r w:rsidRPr="002202B1">
        <w:t xml:space="preserve">Using process data </w:t>
      </w:r>
      <w:r w:rsidR="008E37BA">
        <w:t>from</w:t>
      </w:r>
      <w:r w:rsidR="008E37BA" w:rsidRPr="002202B1">
        <w:t xml:space="preserve"> </w:t>
      </w:r>
      <w:r w:rsidRPr="002202B1">
        <w:t xml:space="preserve">ePIRLS 2016, </w:t>
      </w:r>
      <w:r w:rsidR="000521E9">
        <w:t>this study</w:t>
      </w:r>
      <w:r w:rsidR="00C8613E" w:rsidRPr="002202B1">
        <w:t xml:space="preserve"> reveal</w:t>
      </w:r>
      <w:r w:rsidR="000521E9">
        <w:t>s</w:t>
      </w:r>
      <w:r w:rsidR="00C8613E" w:rsidRPr="002202B1">
        <w:t xml:space="preserve"> that </w:t>
      </w:r>
      <w:r w:rsidR="00321D15">
        <w:t xml:space="preserve">in most education systems, </w:t>
      </w:r>
      <w:r w:rsidR="00C8613E" w:rsidRPr="002202B1">
        <w:t xml:space="preserve">students who clicked on </w:t>
      </w:r>
      <w:r w:rsidR="000521E9">
        <w:t>advertisements</w:t>
      </w:r>
      <w:r w:rsidR="000521E9" w:rsidRPr="002202B1">
        <w:t xml:space="preserve"> </w:t>
      </w:r>
      <w:r w:rsidR="00A130E6">
        <w:t>spent</w:t>
      </w:r>
      <w:r w:rsidR="00A57496" w:rsidRPr="002202B1">
        <w:t xml:space="preserve"> the same </w:t>
      </w:r>
      <w:r w:rsidR="00111F11" w:rsidRPr="002202B1">
        <w:t>amount</w:t>
      </w:r>
      <w:r w:rsidR="00A57496" w:rsidRPr="002202B1">
        <w:t xml:space="preserve"> of time completing the assessment </w:t>
      </w:r>
      <w:r w:rsidR="000521E9">
        <w:t xml:space="preserve">but </w:t>
      </w:r>
      <w:commentRangeStart w:id="71"/>
      <w:r w:rsidR="000521E9">
        <w:t>tended to</w:t>
      </w:r>
      <w:r w:rsidR="000521E9" w:rsidRPr="002202B1">
        <w:t xml:space="preserve"> </w:t>
      </w:r>
      <w:r w:rsidR="00A57496" w:rsidRPr="002202B1">
        <w:t>score</w:t>
      </w:r>
      <w:r w:rsidR="00C8613E" w:rsidRPr="002202B1">
        <w:t xml:space="preserve"> lower than their peers who </w:t>
      </w:r>
      <w:r w:rsidR="00A163F7" w:rsidRPr="002202B1">
        <w:t xml:space="preserve">did not click on </w:t>
      </w:r>
      <w:r w:rsidR="00F7714B">
        <w:t>advertisements</w:t>
      </w:r>
      <w:commentRangeEnd w:id="71"/>
      <w:r w:rsidR="00EC3CFD">
        <w:rPr>
          <w:rStyle w:val="CommentReference"/>
        </w:rPr>
        <w:commentReference w:id="71"/>
      </w:r>
      <w:r w:rsidR="00A57496" w:rsidRPr="002202B1">
        <w:t xml:space="preserve">. </w:t>
      </w:r>
      <w:r w:rsidR="000521E9">
        <w:t xml:space="preserve">Also, the results indicate that higher proportions of boys than girls clicked on advertisements during the assessment time. </w:t>
      </w:r>
      <w:r w:rsidR="00FE05B0">
        <w:t xml:space="preserve">Using process data, future studies could </w:t>
      </w:r>
      <w:r w:rsidR="00B001F4">
        <w:t xml:space="preserve">attempt to gain </w:t>
      </w:r>
      <w:r w:rsidR="00423919">
        <w:t>m</w:t>
      </w:r>
      <w:r w:rsidR="004519E3">
        <w:t>ore</w:t>
      </w:r>
      <w:r w:rsidR="00DB661C">
        <w:t xml:space="preserve"> insight </w:t>
      </w:r>
      <w:r w:rsidR="0080335A">
        <w:t>into</w:t>
      </w:r>
      <w:r w:rsidR="00DB661C">
        <w:t xml:space="preserve"> </w:t>
      </w:r>
      <w:r w:rsidR="00BA4CA4">
        <w:t xml:space="preserve">students’ </w:t>
      </w:r>
      <w:r w:rsidR="00B001F4">
        <w:t xml:space="preserve">online </w:t>
      </w:r>
      <w:r w:rsidR="00BA4CA4">
        <w:t>reading and testing behaviors</w:t>
      </w:r>
      <w:r w:rsidR="00423919">
        <w:t>, including</w:t>
      </w:r>
      <w:r w:rsidR="00BA4679">
        <w:t xml:space="preserve"> </w:t>
      </w:r>
      <w:r w:rsidR="00B001F4">
        <w:t xml:space="preserve">their </w:t>
      </w:r>
      <w:r w:rsidR="00F7714B">
        <w:t>advertisement</w:t>
      </w:r>
      <w:r w:rsidR="00423919">
        <w:t>-click</w:t>
      </w:r>
      <w:r w:rsidR="00F7714B">
        <w:t>ing</w:t>
      </w:r>
      <w:r w:rsidR="00423919">
        <w:t xml:space="preserve"> patterns.</w:t>
      </w:r>
      <w:r w:rsidR="004E1A50">
        <w:t xml:space="preserve"> </w:t>
      </w:r>
    </w:p>
    <w:bookmarkEnd w:id="70"/>
    <w:p w14:paraId="56B78A79" w14:textId="5A483300" w:rsidR="00423919" w:rsidRDefault="00423919" w:rsidP="00052D17">
      <w:pPr>
        <w:pStyle w:val="NoSpacing"/>
        <w:spacing w:line="276" w:lineRule="auto"/>
      </w:pPr>
    </w:p>
    <w:p w14:paraId="633EB33D" w14:textId="2E69CC94" w:rsidR="00591C25" w:rsidRPr="00052D17" w:rsidRDefault="0074111B" w:rsidP="00052D17">
      <w:pPr>
        <w:pStyle w:val="Heading1"/>
      </w:pPr>
      <w:r w:rsidRPr="00052D17">
        <w:t>References</w:t>
      </w:r>
      <w:r w:rsidR="00D90FDC">
        <w:t xml:space="preserve"> </w:t>
      </w:r>
    </w:p>
    <w:p w14:paraId="477398B6" w14:textId="6F019BC1" w:rsidR="0074111B" w:rsidRPr="002202B1" w:rsidRDefault="0074111B" w:rsidP="00052D17">
      <w:pPr>
        <w:pStyle w:val="NoSpacing"/>
        <w:spacing w:line="276" w:lineRule="auto"/>
      </w:pPr>
    </w:p>
    <w:p w14:paraId="2BC13399" w14:textId="18164C67" w:rsidR="0030182B" w:rsidRPr="002202B1" w:rsidRDefault="007B13A1" w:rsidP="00052D17">
      <w:pPr>
        <w:pStyle w:val="NoSpacing"/>
        <w:spacing w:line="276" w:lineRule="auto"/>
      </w:pPr>
      <w:r w:rsidRPr="002202B1">
        <w:rPr>
          <w:rFonts w:cs="Arial"/>
          <w:shd w:val="clear" w:color="auto" w:fill="FFFFFF"/>
        </w:rPr>
        <w:t xml:space="preserve">Goldstein, D. G., Suri, S., McAfee, R. P., </w:t>
      </w:r>
      <w:proofErr w:type="spellStart"/>
      <w:r w:rsidRPr="002202B1">
        <w:rPr>
          <w:rFonts w:cs="Arial"/>
          <w:shd w:val="clear" w:color="auto" w:fill="FFFFFF"/>
        </w:rPr>
        <w:t>Ekstrand-Abueg</w:t>
      </w:r>
      <w:proofErr w:type="spellEnd"/>
      <w:r w:rsidRPr="002202B1">
        <w:rPr>
          <w:rFonts w:cs="Arial"/>
          <w:shd w:val="clear" w:color="auto" w:fill="FFFFFF"/>
        </w:rPr>
        <w:t>, M., &amp; Diaz, F. (2014). The Economic and Cognitive Costs of Annoying Display Advertisements. </w:t>
      </w:r>
      <w:r w:rsidRPr="002202B1">
        <w:rPr>
          <w:rFonts w:cs="Arial"/>
          <w:i/>
          <w:iCs/>
          <w:shd w:val="clear" w:color="auto" w:fill="FFFFFF"/>
        </w:rPr>
        <w:t>Journal of Marketing Research</w:t>
      </w:r>
      <w:r w:rsidRPr="002202B1">
        <w:rPr>
          <w:rFonts w:cs="Arial"/>
          <w:shd w:val="clear" w:color="auto" w:fill="FFFFFF"/>
        </w:rPr>
        <w:t>, </w:t>
      </w:r>
      <w:r w:rsidRPr="002202B1">
        <w:rPr>
          <w:rFonts w:cs="Arial"/>
          <w:i/>
          <w:iCs/>
          <w:shd w:val="clear" w:color="auto" w:fill="FFFFFF"/>
        </w:rPr>
        <w:t>51</w:t>
      </w:r>
      <w:r w:rsidRPr="002202B1">
        <w:rPr>
          <w:rFonts w:cs="Arial"/>
          <w:shd w:val="clear" w:color="auto" w:fill="FFFFFF"/>
        </w:rPr>
        <w:t>(6), 742–752. </w:t>
      </w:r>
      <w:hyperlink r:id="rId9" w:history="1">
        <w:r w:rsidRPr="002202B1">
          <w:rPr>
            <w:rStyle w:val="Hyperlink"/>
            <w:rFonts w:cs="Arial"/>
            <w:color w:val="auto"/>
            <w:shd w:val="clear" w:color="auto" w:fill="FFFFFF"/>
          </w:rPr>
          <w:t>https://doi.org/10.1509/jmr.13.0439</w:t>
        </w:r>
      </w:hyperlink>
    </w:p>
    <w:p w14:paraId="2A7DC8F0" w14:textId="24AEC8B3" w:rsidR="007B13A1" w:rsidRPr="002202B1" w:rsidRDefault="007B13A1" w:rsidP="00052D17">
      <w:pPr>
        <w:pStyle w:val="NoSpacing"/>
        <w:spacing w:line="276" w:lineRule="auto"/>
      </w:pPr>
    </w:p>
    <w:p w14:paraId="6CF11EC8" w14:textId="187668A8" w:rsidR="007D0F7A" w:rsidRPr="00F337C6" w:rsidRDefault="001031BF" w:rsidP="000F206C">
      <w:pPr>
        <w:pStyle w:val="NoSpacing"/>
        <w:spacing w:line="276" w:lineRule="auto"/>
      </w:pPr>
      <w:r w:rsidRPr="002202B1">
        <w:rPr>
          <w:rFonts w:cs="Arial"/>
          <w:shd w:val="clear" w:color="auto" w:fill="FFFFFF"/>
        </w:rPr>
        <w:t>Mullis, I. V. S., Martin, M. O., Foy, P., &amp; Hooper, M. (2017). </w:t>
      </w:r>
      <w:r w:rsidRPr="002202B1">
        <w:rPr>
          <w:rStyle w:val="Emphasis"/>
          <w:rFonts w:cs="Arial"/>
          <w:shd w:val="clear" w:color="auto" w:fill="FFFFFF"/>
        </w:rPr>
        <w:t>ePIRLS 2016 International Results in Online Informational Reading</w:t>
      </w:r>
      <w:r w:rsidRPr="002202B1">
        <w:rPr>
          <w:rFonts w:cs="Arial"/>
          <w:shd w:val="clear" w:color="auto" w:fill="FFFFFF"/>
        </w:rPr>
        <w:t>. Retrieved from Boston College, TIMSS &amp; PIRLS International Study Center website: </w:t>
      </w:r>
      <w:hyperlink r:id="rId10" w:history="1">
        <w:r w:rsidRPr="002202B1">
          <w:rPr>
            <w:rStyle w:val="Hyperlink"/>
            <w:rFonts w:cs="Arial"/>
            <w:color w:val="auto"/>
            <w:shd w:val="clear" w:color="auto" w:fill="FFFFFF"/>
          </w:rPr>
          <w:t>http://timssandpirls.bc.edu/pirls2016/international-results/</w:t>
        </w:r>
      </w:hyperlink>
    </w:p>
    <w:sectPr w:rsidR="007D0F7A" w:rsidRPr="00F3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8" w:author="Hooper, Martin" w:date="2019-09-25T11:49:00Z" w:initials="HM">
    <w:p w14:paraId="507FC0A1" w14:textId="77777777" w:rsidR="00D8017E" w:rsidRDefault="00D8017E">
      <w:pPr>
        <w:pStyle w:val="CommentText"/>
      </w:pPr>
      <w:r>
        <w:rPr>
          <w:rStyle w:val="CommentReference"/>
        </w:rPr>
        <w:annotationRef/>
      </w:r>
      <w:r>
        <w:t xml:space="preserve">This is an interesting insight – I know </w:t>
      </w:r>
      <w:proofErr w:type="spellStart"/>
      <w:r>
        <w:t>ePIRLS</w:t>
      </w:r>
      <w:proofErr w:type="spellEnd"/>
      <w:r>
        <w:t xml:space="preserve"> well but had not thought of this before</w:t>
      </w:r>
    </w:p>
    <w:p w14:paraId="3D74EEDD" w14:textId="77777777" w:rsidR="00D8017E" w:rsidRDefault="00D8017E">
      <w:pPr>
        <w:pStyle w:val="CommentText"/>
      </w:pPr>
    </w:p>
    <w:p w14:paraId="65029965" w14:textId="673A8845" w:rsidR="00D8017E" w:rsidRDefault="00D8017E">
      <w:pPr>
        <w:pStyle w:val="CommentText"/>
      </w:pPr>
      <w:r>
        <w:t>You may consider adding footnote “If accepted, these insights will be illustrated by showing examples of the advertisements and release</w:t>
      </w:r>
      <w:r w:rsidR="00191085">
        <w:t>d</w:t>
      </w:r>
      <w:r>
        <w:t xml:space="preserve"> modules.”</w:t>
      </w:r>
    </w:p>
  </w:comment>
  <w:comment w:id="51" w:author="Hooper, Martin" w:date="2019-09-25T11:53:00Z" w:initials="HM">
    <w:p w14:paraId="5DC76B83" w14:textId="29622B40" w:rsidR="00D8017E" w:rsidRDefault="00D8017E">
      <w:pPr>
        <w:pStyle w:val="CommentText"/>
      </w:pPr>
      <w:r>
        <w:rPr>
          <w:rStyle w:val="CommentReference"/>
        </w:rPr>
        <w:annotationRef/>
      </w:r>
      <w:r w:rsidR="001B3010">
        <w:rPr>
          <w:rStyle w:val="CommentReference"/>
        </w:rPr>
        <w:t>Further to our conversation, I think you should do an independent t-test here or simple regression so that you do one analysis across all the data. I think you will be knocked by a reviewed because these two sentences in this paragraph should align</w:t>
      </w:r>
    </w:p>
  </w:comment>
  <w:comment w:id="58" w:author="Hooper, Martin" w:date="2019-09-25T11:34:00Z" w:initials="HM">
    <w:p w14:paraId="0E9522FC" w14:textId="7C8E166C" w:rsidR="00D8017E" w:rsidRDefault="00EC3CFD">
      <w:pPr>
        <w:pStyle w:val="CommentText"/>
      </w:pPr>
      <w:r>
        <w:rPr>
          <w:rStyle w:val="CommentReference"/>
        </w:rPr>
        <w:annotationRef/>
      </w:r>
      <w:r w:rsidR="00D8017E">
        <w:t xml:space="preserve">I would leave out this last sentence. It may confuse reader that the averages are above the </w:t>
      </w:r>
      <w:proofErr w:type="spellStart"/>
      <w:r w:rsidR="00D8017E">
        <w:t>centerpoint</w:t>
      </w:r>
      <w:proofErr w:type="spellEnd"/>
    </w:p>
    <w:p w14:paraId="71FF19E1" w14:textId="77777777" w:rsidR="00D8017E" w:rsidRDefault="00D8017E">
      <w:pPr>
        <w:pStyle w:val="CommentText"/>
      </w:pPr>
    </w:p>
    <w:p w14:paraId="29F85FB6" w14:textId="636E4012" w:rsidR="00EC3CFD" w:rsidRDefault="00D8017E">
      <w:pPr>
        <w:pStyle w:val="CommentText"/>
      </w:pPr>
      <w:r>
        <w:t>Also, t</w:t>
      </w:r>
      <w:r w:rsidR="00EC3CFD">
        <w:t xml:space="preserve">echnically, that is the </w:t>
      </w:r>
      <w:proofErr w:type="spellStart"/>
      <w:r w:rsidR="00EC3CFD">
        <w:t>centerpont</w:t>
      </w:r>
      <w:proofErr w:type="spellEnd"/>
      <w:r w:rsidR="00EC3CFD">
        <w:t xml:space="preserve"> of PIRLS scale and </w:t>
      </w:r>
      <w:proofErr w:type="spellStart"/>
      <w:r w:rsidR="00EC3CFD">
        <w:t>ePIRLS</w:t>
      </w:r>
      <w:proofErr w:type="spellEnd"/>
      <w:r w:rsidR="00EC3CFD">
        <w:t xml:space="preserve"> results are put on PIRLS scale</w:t>
      </w:r>
      <w:r>
        <w:t>, which is also confusing</w:t>
      </w:r>
    </w:p>
    <w:p w14:paraId="1DE3C0F1" w14:textId="77777777" w:rsidR="00EC3CFD" w:rsidRDefault="00EC3CFD">
      <w:pPr>
        <w:pStyle w:val="CommentText"/>
      </w:pPr>
    </w:p>
    <w:p w14:paraId="5033AAF8" w14:textId="77777777" w:rsidR="00D8017E" w:rsidRDefault="00D8017E">
      <w:pPr>
        <w:pStyle w:val="CommentText"/>
      </w:pPr>
    </w:p>
    <w:p w14:paraId="1D3F4ABF" w14:textId="5ECBEC43" w:rsidR="00D8017E" w:rsidRDefault="00D8017E">
      <w:pPr>
        <w:pStyle w:val="CommentText"/>
      </w:pPr>
    </w:p>
  </w:comment>
  <w:comment w:id="71" w:author="Hooper, Martin" w:date="2019-09-25T11:37:00Z" w:initials="HM">
    <w:p w14:paraId="11F89870" w14:textId="2C020056" w:rsidR="00EC3CFD" w:rsidRDefault="00EC3CFD">
      <w:pPr>
        <w:pStyle w:val="CommentText"/>
      </w:pPr>
      <w:r>
        <w:rPr>
          <w:rStyle w:val="CommentReference"/>
        </w:rPr>
        <w:annotationRef/>
      </w:r>
      <w:r>
        <w:t>I suggest leading with this</w:t>
      </w:r>
      <w:r w:rsidR="001B3010">
        <w:t xml:space="preserve"> – putting it first in the sentence – and then the amount of time second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029965" w15:done="0"/>
  <w15:commentEx w15:paraId="5DC76B83" w15:done="0"/>
  <w15:commentEx w15:paraId="1D3F4ABF" w15:done="0"/>
  <w15:commentEx w15:paraId="11F898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029965" w16cid:durableId="2135D2E4"/>
  <w16cid:commentId w16cid:paraId="5DC76B83" w16cid:durableId="2135D3AE"/>
  <w16cid:commentId w16cid:paraId="1D3F4ABF" w16cid:durableId="2135CF3B"/>
  <w16cid:commentId w16cid:paraId="11F89870" w16cid:durableId="2135D0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6894"/>
    <w:multiLevelType w:val="hybridMultilevel"/>
    <w:tmpl w:val="B2AE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71F6"/>
    <w:multiLevelType w:val="hybridMultilevel"/>
    <w:tmpl w:val="2CE81F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62576"/>
    <w:multiLevelType w:val="hybridMultilevel"/>
    <w:tmpl w:val="935E150E"/>
    <w:lvl w:ilvl="0" w:tplc="0EE81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8C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02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A0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C6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63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E4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6F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943E2"/>
    <w:multiLevelType w:val="hybridMultilevel"/>
    <w:tmpl w:val="E38CF9DC"/>
    <w:lvl w:ilvl="0" w:tplc="1FFA0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81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AE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26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6A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8D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A7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E1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00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F1DE5"/>
    <w:multiLevelType w:val="hybridMultilevel"/>
    <w:tmpl w:val="3378CBC8"/>
    <w:lvl w:ilvl="0" w:tplc="3580F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C0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A2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63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EE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429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28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A5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A49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63E21"/>
    <w:multiLevelType w:val="hybridMultilevel"/>
    <w:tmpl w:val="5436050A"/>
    <w:lvl w:ilvl="0" w:tplc="D012C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0D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C8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47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EA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6D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2B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4E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45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4C66"/>
    <w:multiLevelType w:val="hybridMultilevel"/>
    <w:tmpl w:val="35B6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15CAF"/>
    <w:multiLevelType w:val="hybridMultilevel"/>
    <w:tmpl w:val="03EA7E92"/>
    <w:lvl w:ilvl="0" w:tplc="325E8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04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64F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6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E4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AB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C2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83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AB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67985"/>
    <w:multiLevelType w:val="hybridMultilevel"/>
    <w:tmpl w:val="4200791C"/>
    <w:lvl w:ilvl="0" w:tplc="8FAE70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C0209"/>
    <w:multiLevelType w:val="hybridMultilevel"/>
    <w:tmpl w:val="742A069E"/>
    <w:lvl w:ilvl="0" w:tplc="34422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89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EA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A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09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EA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66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AA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AC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167D9"/>
    <w:multiLevelType w:val="hybridMultilevel"/>
    <w:tmpl w:val="5866B7B2"/>
    <w:lvl w:ilvl="0" w:tplc="B5C0F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C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27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CE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0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0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65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26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26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oper, Martin">
    <w15:presenceInfo w15:providerId="AD" w15:userId="S::mhooper@air.org::dda50fd9-e42a-4f3f-bdb4-7cd93e658a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NDSxsLQwMzQ2NzNQ0lEKTi0uzszPAymwqAUA/yYxwSwAAAA="/>
  </w:docVars>
  <w:rsids>
    <w:rsidRoot w:val="00621F56"/>
    <w:rsid w:val="00005496"/>
    <w:rsid w:val="00011289"/>
    <w:rsid w:val="00011A00"/>
    <w:rsid w:val="0001227E"/>
    <w:rsid w:val="00030ACF"/>
    <w:rsid w:val="00041F06"/>
    <w:rsid w:val="00042778"/>
    <w:rsid w:val="000521E9"/>
    <w:rsid w:val="00052D17"/>
    <w:rsid w:val="0005310E"/>
    <w:rsid w:val="000606CC"/>
    <w:rsid w:val="000643C0"/>
    <w:rsid w:val="0006747E"/>
    <w:rsid w:val="000719B9"/>
    <w:rsid w:val="00077B05"/>
    <w:rsid w:val="000810E5"/>
    <w:rsid w:val="000A106B"/>
    <w:rsid w:val="000B0073"/>
    <w:rsid w:val="000B1036"/>
    <w:rsid w:val="000C369A"/>
    <w:rsid w:val="000D6458"/>
    <w:rsid w:val="000E11B8"/>
    <w:rsid w:val="000E15A3"/>
    <w:rsid w:val="000E224D"/>
    <w:rsid w:val="000E6E21"/>
    <w:rsid w:val="000F17CE"/>
    <w:rsid w:val="000F206C"/>
    <w:rsid w:val="001031BF"/>
    <w:rsid w:val="00111F11"/>
    <w:rsid w:val="001235BC"/>
    <w:rsid w:val="0012503A"/>
    <w:rsid w:val="00127B20"/>
    <w:rsid w:val="001400F5"/>
    <w:rsid w:val="00141476"/>
    <w:rsid w:val="00142DA6"/>
    <w:rsid w:val="0015665A"/>
    <w:rsid w:val="00162D49"/>
    <w:rsid w:val="001667EC"/>
    <w:rsid w:val="001735D5"/>
    <w:rsid w:val="001746D0"/>
    <w:rsid w:val="0017A0E8"/>
    <w:rsid w:val="001805DF"/>
    <w:rsid w:val="001836F8"/>
    <w:rsid w:val="001861A3"/>
    <w:rsid w:val="00191085"/>
    <w:rsid w:val="001A5276"/>
    <w:rsid w:val="001B3010"/>
    <w:rsid w:val="001B46FC"/>
    <w:rsid w:val="001C05AB"/>
    <w:rsid w:val="001C341F"/>
    <w:rsid w:val="001D0362"/>
    <w:rsid w:val="001D1401"/>
    <w:rsid w:val="001D20AD"/>
    <w:rsid w:val="001D27B0"/>
    <w:rsid w:val="001D3573"/>
    <w:rsid w:val="001D3EB5"/>
    <w:rsid w:val="001E410A"/>
    <w:rsid w:val="002024EA"/>
    <w:rsid w:val="002028D8"/>
    <w:rsid w:val="002202B1"/>
    <w:rsid w:val="00222139"/>
    <w:rsid w:val="00224C10"/>
    <w:rsid w:val="00232958"/>
    <w:rsid w:val="00240822"/>
    <w:rsid w:val="0025412B"/>
    <w:rsid w:val="00255F48"/>
    <w:rsid w:val="00257C3F"/>
    <w:rsid w:val="0026203D"/>
    <w:rsid w:val="00275CDA"/>
    <w:rsid w:val="0028383D"/>
    <w:rsid w:val="00297863"/>
    <w:rsid w:val="002A00C0"/>
    <w:rsid w:val="002A0321"/>
    <w:rsid w:val="002A3C54"/>
    <w:rsid w:val="002A3CFE"/>
    <w:rsid w:val="002B7D86"/>
    <w:rsid w:val="002C2C50"/>
    <w:rsid w:val="002D4F10"/>
    <w:rsid w:val="002D6609"/>
    <w:rsid w:val="002E5B18"/>
    <w:rsid w:val="002F224C"/>
    <w:rsid w:val="002F31E0"/>
    <w:rsid w:val="002F4D5D"/>
    <w:rsid w:val="0030182B"/>
    <w:rsid w:val="003072BB"/>
    <w:rsid w:val="00320188"/>
    <w:rsid w:val="003212BA"/>
    <w:rsid w:val="00321D15"/>
    <w:rsid w:val="003253A7"/>
    <w:rsid w:val="0034038C"/>
    <w:rsid w:val="003621BF"/>
    <w:rsid w:val="00364C6A"/>
    <w:rsid w:val="00372E48"/>
    <w:rsid w:val="0038044B"/>
    <w:rsid w:val="003957D9"/>
    <w:rsid w:val="003960A3"/>
    <w:rsid w:val="003A6188"/>
    <w:rsid w:val="003B2D09"/>
    <w:rsid w:val="003B6183"/>
    <w:rsid w:val="003C3710"/>
    <w:rsid w:val="003F037A"/>
    <w:rsid w:val="00414DE5"/>
    <w:rsid w:val="00415ADD"/>
    <w:rsid w:val="00416395"/>
    <w:rsid w:val="0041789D"/>
    <w:rsid w:val="00423919"/>
    <w:rsid w:val="00427047"/>
    <w:rsid w:val="004376F2"/>
    <w:rsid w:val="00440554"/>
    <w:rsid w:val="00443705"/>
    <w:rsid w:val="00446946"/>
    <w:rsid w:val="004519E3"/>
    <w:rsid w:val="00462157"/>
    <w:rsid w:val="0046233B"/>
    <w:rsid w:val="00464230"/>
    <w:rsid w:val="00465AB2"/>
    <w:rsid w:val="00470E3D"/>
    <w:rsid w:val="00472A1A"/>
    <w:rsid w:val="004801A1"/>
    <w:rsid w:val="00480BA8"/>
    <w:rsid w:val="0048379C"/>
    <w:rsid w:val="00491D54"/>
    <w:rsid w:val="00492ABF"/>
    <w:rsid w:val="00496F92"/>
    <w:rsid w:val="004B1569"/>
    <w:rsid w:val="004B1AD8"/>
    <w:rsid w:val="004D1C37"/>
    <w:rsid w:val="004E1A50"/>
    <w:rsid w:val="004F5E8C"/>
    <w:rsid w:val="004F61ED"/>
    <w:rsid w:val="004F7374"/>
    <w:rsid w:val="00500460"/>
    <w:rsid w:val="005022DF"/>
    <w:rsid w:val="005027B7"/>
    <w:rsid w:val="00507E0A"/>
    <w:rsid w:val="0051093A"/>
    <w:rsid w:val="00514467"/>
    <w:rsid w:val="00523794"/>
    <w:rsid w:val="00527371"/>
    <w:rsid w:val="005276AF"/>
    <w:rsid w:val="00537707"/>
    <w:rsid w:val="0056243E"/>
    <w:rsid w:val="00567117"/>
    <w:rsid w:val="005715C5"/>
    <w:rsid w:val="00571F9C"/>
    <w:rsid w:val="00574FCA"/>
    <w:rsid w:val="00586FCF"/>
    <w:rsid w:val="00587D6F"/>
    <w:rsid w:val="00591C25"/>
    <w:rsid w:val="005A0D8A"/>
    <w:rsid w:val="005A10FD"/>
    <w:rsid w:val="005A5B9A"/>
    <w:rsid w:val="005B404C"/>
    <w:rsid w:val="005C5062"/>
    <w:rsid w:val="005C510C"/>
    <w:rsid w:val="005E0B70"/>
    <w:rsid w:val="005E58B6"/>
    <w:rsid w:val="00603B16"/>
    <w:rsid w:val="00604128"/>
    <w:rsid w:val="00621F56"/>
    <w:rsid w:val="0062703F"/>
    <w:rsid w:val="00633CE4"/>
    <w:rsid w:val="00636924"/>
    <w:rsid w:val="00640B4B"/>
    <w:rsid w:val="0064762E"/>
    <w:rsid w:val="00653EC3"/>
    <w:rsid w:val="006545DF"/>
    <w:rsid w:val="00666979"/>
    <w:rsid w:val="00680043"/>
    <w:rsid w:val="0068772C"/>
    <w:rsid w:val="006924BA"/>
    <w:rsid w:val="00696579"/>
    <w:rsid w:val="00696611"/>
    <w:rsid w:val="0069676E"/>
    <w:rsid w:val="006A0916"/>
    <w:rsid w:val="006A657F"/>
    <w:rsid w:val="006A6808"/>
    <w:rsid w:val="006A6D3A"/>
    <w:rsid w:val="006A763C"/>
    <w:rsid w:val="006A789C"/>
    <w:rsid w:val="006B0BE2"/>
    <w:rsid w:val="006B5E90"/>
    <w:rsid w:val="006B63ED"/>
    <w:rsid w:val="006D0C7D"/>
    <w:rsid w:val="006D1561"/>
    <w:rsid w:val="006D3D47"/>
    <w:rsid w:val="006D3DC0"/>
    <w:rsid w:val="006F1345"/>
    <w:rsid w:val="006F454E"/>
    <w:rsid w:val="0070200D"/>
    <w:rsid w:val="0072667D"/>
    <w:rsid w:val="0074111B"/>
    <w:rsid w:val="007461BC"/>
    <w:rsid w:val="0075179D"/>
    <w:rsid w:val="00753D03"/>
    <w:rsid w:val="0075502D"/>
    <w:rsid w:val="00761DED"/>
    <w:rsid w:val="00774F3D"/>
    <w:rsid w:val="007872AA"/>
    <w:rsid w:val="00787625"/>
    <w:rsid w:val="007977D9"/>
    <w:rsid w:val="007A6908"/>
    <w:rsid w:val="007B13A1"/>
    <w:rsid w:val="007C1DEB"/>
    <w:rsid w:val="007C2447"/>
    <w:rsid w:val="007D0F7A"/>
    <w:rsid w:val="007D4C56"/>
    <w:rsid w:val="007E49DB"/>
    <w:rsid w:val="007E76F4"/>
    <w:rsid w:val="007F35BD"/>
    <w:rsid w:val="0080335A"/>
    <w:rsid w:val="00804173"/>
    <w:rsid w:val="00834194"/>
    <w:rsid w:val="00835CAB"/>
    <w:rsid w:val="0084399B"/>
    <w:rsid w:val="00843B63"/>
    <w:rsid w:val="0085772F"/>
    <w:rsid w:val="00890A85"/>
    <w:rsid w:val="008A1D03"/>
    <w:rsid w:val="008A3AD1"/>
    <w:rsid w:val="008B7619"/>
    <w:rsid w:val="008C2247"/>
    <w:rsid w:val="008C2BD3"/>
    <w:rsid w:val="008C5C6A"/>
    <w:rsid w:val="008D0FD2"/>
    <w:rsid w:val="008E37BA"/>
    <w:rsid w:val="008F1406"/>
    <w:rsid w:val="008F59A1"/>
    <w:rsid w:val="00901291"/>
    <w:rsid w:val="00902D68"/>
    <w:rsid w:val="009032D7"/>
    <w:rsid w:val="0091413F"/>
    <w:rsid w:val="00917559"/>
    <w:rsid w:val="009201CF"/>
    <w:rsid w:val="009249E8"/>
    <w:rsid w:val="009314BE"/>
    <w:rsid w:val="009352C0"/>
    <w:rsid w:val="009418F7"/>
    <w:rsid w:val="00941B20"/>
    <w:rsid w:val="00953F3C"/>
    <w:rsid w:val="00955EC9"/>
    <w:rsid w:val="00962428"/>
    <w:rsid w:val="00967C8A"/>
    <w:rsid w:val="00974C2E"/>
    <w:rsid w:val="00981D7F"/>
    <w:rsid w:val="0098322D"/>
    <w:rsid w:val="00997255"/>
    <w:rsid w:val="009A663F"/>
    <w:rsid w:val="009B124D"/>
    <w:rsid w:val="009B6B6D"/>
    <w:rsid w:val="009C491F"/>
    <w:rsid w:val="009D07D5"/>
    <w:rsid w:val="009D1AD4"/>
    <w:rsid w:val="009D303F"/>
    <w:rsid w:val="009D5B4A"/>
    <w:rsid w:val="009E6A42"/>
    <w:rsid w:val="009F14B5"/>
    <w:rsid w:val="00A03D8C"/>
    <w:rsid w:val="00A1001A"/>
    <w:rsid w:val="00A130E6"/>
    <w:rsid w:val="00A163F7"/>
    <w:rsid w:val="00A346C8"/>
    <w:rsid w:val="00A37C00"/>
    <w:rsid w:val="00A52B2D"/>
    <w:rsid w:val="00A52B5A"/>
    <w:rsid w:val="00A57496"/>
    <w:rsid w:val="00A602D5"/>
    <w:rsid w:val="00A61261"/>
    <w:rsid w:val="00A703DB"/>
    <w:rsid w:val="00A715B1"/>
    <w:rsid w:val="00A83AF9"/>
    <w:rsid w:val="00A92A75"/>
    <w:rsid w:val="00A938D5"/>
    <w:rsid w:val="00AB1051"/>
    <w:rsid w:val="00AC207A"/>
    <w:rsid w:val="00AC7D35"/>
    <w:rsid w:val="00AD1670"/>
    <w:rsid w:val="00AD691B"/>
    <w:rsid w:val="00AE09E6"/>
    <w:rsid w:val="00AE1A79"/>
    <w:rsid w:val="00AF285E"/>
    <w:rsid w:val="00AF5347"/>
    <w:rsid w:val="00AF5F9D"/>
    <w:rsid w:val="00B001F4"/>
    <w:rsid w:val="00B0210A"/>
    <w:rsid w:val="00B05AC1"/>
    <w:rsid w:val="00B05AC9"/>
    <w:rsid w:val="00B241F7"/>
    <w:rsid w:val="00B259A6"/>
    <w:rsid w:val="00B27FE4"/>
    <w:rsid w:val="00B413BA"/>
    <w:rsid w:val="00B42FFF"/>
    <w:rsid w:val="00B45B06"/>
    <w:rsid w:val="00B50C31"/>
    <w:rsid w:val="00B5258B"/>
    <w:rsid w:val="00B632BF"/>
    <w:rsid w:val="00B63EC5"/>
    <w:rsid w:val="00B7092E"/>
    <w:rsid w:val="00B81420"/>
    <w:rsid w:val="00B904AB"/>
    <w:rsid w:val="00B97B35"/>
    <w:rsid w:val="00BA4679"/>
    <w:rsid w:val="00BA4CA4"/>
    <w:rsid w:val="00BB40C2"/>
    <w:rsid w:val="00BC3420"/>
    <w:rsid w:val="00BD0E5F"/>
    <w:rsid w:val="00BD681E"/>
    <w:rsid w:val="00BE4532"/>
    <w:rsid w:val="00C0468C"/>
    <w:rsid w:val="00C127B6"/>
    <w:rsid w:val="00C34322"/>
    <w:rsid w:val="00C4538B"/>
    <w:rsid w:val="00C53A25"/>
    <w:rsid w:val="00C611B3"/>
    <w:rsid w:val="00C6201C"/>
    <w:rsid w:val="00C62492"/>
    <w:rsid w:val="00C779D4"/>
    <w:rsid w:val="00C80B76"/>
    <w:rsid w:val="00C82237"/>
    <w:rsid w:val="00C8613E"/>
    <w:rsid w:val="00C87630"/>
    <w:rsid w:val="00C928F6"/>
    <w:rsid w:val="00C9556A"/>
    <w:rsid w:val="00C95F65"/>
    <w:rsid w:val="00CA0260"/>
    <w:rsid w:val="00CA0E62"/>
    <w:rsid w:val="00CB009D"/>
    <w:rsid w:val="00CB637C"/>
    <w:rsid w:val="00CC0429"/>
    <w:rsid w:val="00CC3B9D"/>
    <w:rsid w:val="00CC5A9E"/>
    <w:rsid w:val="00CD1C91"/>
    <w:rsid w:val="00CE0D64"/>
    <w:rsid w:val="00CE0FA9"/>
    <w:rsid w:val="00CE53A2"/>
    <w:rsid w:val="00D10593"/>
    <w:rsid w:val="00D12FFF"/>
    <w:rsid w:val="00D25BB1"/>
    <w:rsid w:val="00D27EB9"/>
    <w:rsid w:val="00D42833"/>
    <w:rsid w:val="00D50756"/>
    <w:rsid w:val="00D54754"/>
    <w:rsid w:val="00D54772"/>
    <w:rsid w:val="00D574CF"/>
    <w:rsid w:val="00D61F3D"/>
    <w:rsid w:val="00D62600"/>
    <w:rsid w:val="00D67B31"/>
    <w:rsid w:val="00D70F80"/>
    <w:rsid w:val="00D72BC4"/>
    <w:rsid w:val="00D8017E"/>
    <w:rsid w:val="00D8509C"/>
    <w:rsid w:val="00D90FDC"/>
    <w:rsid w:val="00D95580"/>
    <w:rsid w:val="00DA4E54"/>
    <w:rsid w:val="00DA5AF5"/>
    <w:rsid w:val="00DB661C"/>
    <w:rsid w:val="00DD57B7"/>
    <w:rsid w:val="00DE2BE1"/>
    <w:rsid w:val="00DF5134"/>
    <w:rsid w:val="00E026AC"/>
    <w:rsid w:val="00E031EA"/>
    <w:rsid w:val="00E134A8"/>
    <w:rsid w:val="00E1514A"/>
    <w:rsid w:val="00E1C48F"/>
    <w:rsid w:val="00E24DC3"/>
    <w:rsid w:val="00E25EF1"/>
    <w:rsid w:val="00E27C3A"/>
    <w:rsid w:val="00E3757F"/>
    <w:rsid w:val="00E42D9B"/>
    <w:rsid w:val="00E60AFF"/>
    <w:rsid w:val="00E65792"/>
    <w:rsid w:val="00E77672"/>
    <w:rsid w:val="00E90FEA"/>
    <w:rsid w:val="00EA4436"/>
    <w:rsid w:val="00EA6D3F"/>
    <w:rsid w:val="00EB0444"/>
    <w:rsid w:val="00EB5277"/>
    <w:rsid w:val="00EC0524"/>
    <w:rsid w:val="00EC3CFD"/>
    <w:rsid w:val="00ED278E"/>
    <w:rsid w:val="00ED60CF"/>
    <w:rsid w:val="00EE53F5"/>
    <w:rsid w:val="00EE5FEA"/>
    <w:rsid w:val="00EE77F9"/>
    <w:rsid w:val="00EF2056"/>
    <w:rsid w:val="00EF44CE"/>
    <w:rsid w:val="00F10FC8"/>
    <w:rsid w:val="00F12A4E"/>
    <w:rsid w:val="00F24B59"/>
    <w:rsid w:val="00F25029"/>
    <w:rsid w:val="00F25903"/>
    <w:rsid w:val="00F277D1"/>
    <w:rsid w:val="00F337C6"/>
    <w:rsid w:val="00F36C0A"/>
    <w:rsid w:val="00F457B6"/>
    <w:rsid w:val="00F47DBC"/>
    <w:rsid w:val="00F527DA"/>
    <w:rsid w:val="00F65F0A"/>
    <w:rsid w:val="00F7121E"/>
    <w:rsid w:val="00F71BF2"/>
    <w:rsid w:val="00F728A3"/>
    <w:rsid w:val="00F76F16"/>
    <w:rsid w:val="00F7714B"/>
    <w:rsid w:val="00F85E91"/>
    <w:rsid w:val="00FA581C"/>
    <w:rsid w:val="00FC0648"/>
    <w:rsid w:val="00FC3079"/>
    <w:rsid w:val="00FD1C77"/>
    <w:rsid w:val="00FD3B82"/>
    <w:rsid w:val="00FD7964"/>
    <w:rsid w:val="00FE05B0"/>
    <w:rsid w:val="00FE13DB"/>
    <w:rsid w:val="00FE30C2"/>
    <w:rsid w:val="00FE7439"/>
    <w:rsid w:val="00FF2E05"/>
    <w:rsid w:val="00FF5AD6"/>
    <w:rsid w:val="00FF62A3"/>
    <w:rsid w:val="00FF7294"/>
    <w:rsid w:val="010313F9"/>
    <w:rsid w:val="01128FBB"/>
    <w:rsid w:val="013CA6C2"/>
    <w:rsid w:val="013DDCDC"/>
    <w:rsid w:val="01AE748F"/>
    <w:rsid w:val="01C0CFC5"/>
    <w:rsid w:val="01D4723D"/>
    <w:rsid w:val="01F1DEBE"/>
    <w:rsid w:val="01F3F76A"/>
    <w:rsid w:val="0216F753"/>
    <w:rsid w:val="02B1F966"/>
    <w:rsid w:val="02D4F8DF"/>
    <w:rsid w:val="030D0F77"/>
    <w:rsid w:val="03C0664E"/>
    <w:rsid w:val="041E8E5A"/>
    <w:rsid w:val="04459F37"/>
    <w:rsid w:val="04FD8819"/>
    <w:rsid w:val="050ACC39"/>
    <w:rsid w:val="055F1FA1"/>
    <w:rsid w:val="05946A60"/>
    <w:rsid w:val="0614AC62"/>
    <w:rsid w:val="066243FA"/>
    <w:rsid w:val="06B4919B"/>
    <w:rsid w:val="06B5BB7C"/>
    <w:rsid w:val="06B8548B"/>
    <w:rsid w:val="06E597D7"/>
    <w:rsid w:val="06FFB424"/>
    <w:rsid w:val="070BB64C"/>
    <w:rsid w:val="07A60381"/>
    <w:rsid w:val="08160F09"/>
    <w:rsid w:val="0845B53E"/>
    <w:rsid w:val="09166DB4"/>
    <w:rsid w:val="094C2D84"/>
    <w:rsid w:val="0977A560"/>
    <w:rsid w:val="097A57D8"/>
    <w:rsid w:val="09CFD13E"/>
    <w:rsid w:val="0A4E8EE2"/>
    <w:rsid w:val="0A5173EB"/>
    <w:rsid w:val="0ABDE228"/>
    <w:rsid w:val="0AC3C985"/>
    <w:rsid w:val="0B354F7B"/>
    <w:rsid w:val="0B481F56"/>
    <w:rsid w:val="0B59BB1C"/>
    <w:rsid w:val="0B7522E1"/>
    <w:rsid w:val="0B7BF905"/>
    <w:rsid w:val="0BF42E3D"/>
    <w:rsid w:val="0C3F8B2F"/>
    <w:rsid w:val="0C60FC65"/>
    <w:rsid w:val="0C703687"/>
    <w:rsid w:val="0CB18B36"/>
    <w:rsid w:val="0CE12349"/>
    <w:rsid w:val="0E56D568"/>
    <w:rsid w:val="0EA46A5F"/>
    <w:rsid w:val="0F317922"/>
    <w:rsid w:val="0F6591BA"/>
    <w:rsid w:val="0FBCD943"/>
    <w:rsid w:val="0FDC245B"/>
    <w:rsid w:val="0FF933A6"/>
    <w:rsid w:val="1011C3BF"/>
    <w:rsid w:val="1116757F"/>
    <w:rsid w:val="112D9C19"/>
    <w:rsid w:val="1131DCA2"/>
    <w:rsid w:val="11657B4B"/>
    <w:rsid w:val="117275DD"/>
    <w:rsid w:val="117F5130"/>
    <w:rsid w:val="11DB41D3"/>
    <w:rsid w:val="11EA2ACA"/>
    <w:rsid w:val="1203C874"/>
    <w:rsid w:val="1219031D"/>
    <w:rsid w:val="12800CCC"/>
    <w:rsid w:val="1284AC8D"/>
    <w:rsid w:val="128F9FA6"/>
    <w:rsid w:val="12A1B80D"/>
    <w:rsid w:val="136E61D8"/>
    <w:rsid w:val="13CF3EC0"/>
    <w:rsid w:val="14DDF6B0"/>
    <w:rsid w:val="150B2792"/>
    <w:rsid w:val="151C27EC"/>
    <w:rsid w:val="1552B4EA"/>
    <w:rsid w:val="163D656B"/>
    <w:rsid w:val="16552731"/>
    <w:rsid w:val="169FF2CF"/>
    <w:rsid w:val="16CEEC23"/>
    <w:rsid w:val="175F7B45"/>
    <w:rsid w:val="1780C989"/>
    <w:rsid w:val="17B684EC"/>
    <w:rsid w:val="17E41B56"/>
    <w:rsid w:val="182C053F"/>
    <w:rsid w:val="185DC1FF"/>
    <w:rsid w:val="1876F954"/>
    <w:rsid w:val="18D9412A"/>
    <w:rsid w:val="19053807"/>
    <w:rsid w:val="191712AB"/>
    <w:rsid w:val="19230F5C"/>
    <w:rsid w:val="1991761B"/>
    <w:rsid w:val="19974771"/>
    <w:rsid w:val="19CBAC2D"/>
    <w:rsid w:val="19FF9C79"/>
    <w:rsid w:val="1A037729"/>
    <w:rsid w:val="1A10EEA0"/>
    <w:rsid w:val="1A520C05"/>
    <w:rsid w:val="1A60032A"/>
    <w:rsid w:val="1AA9059A"/>
    <w:rsid w:val="1C700C92"/>
    <w:rsid w:val="1C94126F"/>
    <w:rsid w:val="1CDC067E"/>
    <w:rsid w:val="1D2D5707"/>
    <w:rsid w:val="1E31F4C3"/>
    <w:rsid w:val="1EC0416B"/>
    <w:rsid w:val="1EE27574"/>
    <w:rsid w:val="1FA38FA2"/>
    <w:rsid w:val="1FA74F84"/>
    <w:rsid w:val="1FC3BCD5"/>
    <w:rsid w:val="200FACC6"/>
    <w:rsid w:val="203DEEC4"/>
    <w:rsid w:val="203FFCD3"/>
    <w:rsid w:val="204C239E"/>
    <w:rsid w:val="2056C707"/>
    <w:rsid w:val="20795773"/>
    <w:rsid w:val="209024A9"/>
    <w:rsid w:val="20B5E7D1"/>
    <w:rsid w:val="21531CD4"/>
    <w:rsid w:val="226D0CF7"/>
    <w:rsid w:val="22AC256F"/>
    <w:rsid w:val="22B4A714"/>
    <w:rsid w:val="22E99D00"/>
    <w:rsid w:val="22EF78B7"/>
    <w:rsid w:val="233F79CC"/>
    <w:rsid w:val="236C9EB3"/>
    <w:rsid w:val="237BB108"/>
    <w:rsid w:val="23D55030"/>
    <w:rsid w:val="24C1446C"/>
    <w:rsid w:val="2514234D"/>
    <w:rsid w:val="25178E1F"/>
    <w:rsid w:val="25557B20"/>
    <w:rsid w:val="25AB2563"/>
    <w:rsid w:val="25C0942B"/>
    <w:rsid w:val="25C3456D"/>
    <w:rsid w:val="25CDB7FC"/>
    <w:rsid w:val="262EE11D"/>
    <w:rsid w:val="263F080F"/>
    <w:rsid w:val="265373A1"/>
    <w:rsid w:val="2670F9CF"/>
    <w:rsid w:val="26C715B6"/>
    <w:rsid w:val="272D1F58"/>
    <w:rsid w:val="277E10BA"/>
    <w:rsid w:val="2788D0D1"/>
    <w:rsid w:val="27932BA4"/>
    <w:rsid w:val="2797D70A"/>
    <w:rsid w:val="27B8DDD7"/>
    <w:rsid w:val="27C12114"/>
    <w:rsid w:val="2822D111"/>
    <w:rsid w:val="2857EDEF"/>
    <w:rsid w:val="2863BD7C"/>
    <w:rsid w:val="286CBC51"/>
    <w:rsid w:val="289FE46F"/>
    <w:rsid w:val="296F2890"/>
    <w:rsid w:val="2A28275F"/>
    <w:rsid w:val="2A929664"/>
    <w:rsid w:val="2AB6BC9B"/>
    <w:rsid w:val="2AE651E0"/>
    <w:rsid w:val="2AEAC83B"/>
    <w:rsid w:val="2B099667"/>
    <w:rsid w:val="2B6B7020"/>
    <w:rsid w:val="2BAB1231"/>
    <w:rsid w:val="2BBB675B"/>
    <w:rsid w:val="2BD8ACD5"/>
    <w:rsid w:val="2BE2BD06"/>
    <w:rsid w:val="2C08143F"/>
    <w:rsid w:val="2C61BD6E"/>
    <w:rsid w:val="2CBEE641"/>
    <w:rsid w:val="2CD98711"/>
    <w:rsid w:val="2D1B1308"/>
    <w:rsid w:val="2D4E9CD5"/>
    <w:rsid w:val="2D674303"/>
    <w:rsid w:val="2D8ADFF4"/>
    <w:rsid w:val="2DC6D4A6"/>
    <w:rsid w:val="2DE506C1"/>
    <w:rsid w:val="2E4B436B"/>
    <w:rsid w:val="2E9F97DF"/>
    <w:rsid w:val="2EC49FFD"/>
    <w:rsid w:val="2F0B9188"/>
    <w:rsid w:val="2FA75116"/>
    <w:rsid w:val="2FBED03A"/>
    <w:rsid w:val="2FE29E8D"/>
    <w:rsid w:val="3003FC82"/>
    <w:rsid w:val="304E7977"/>
    <w:rsid w:val="3090DFC9"/>
    <w:rsid w:val="30FAD303"/>
    <w:rsid w:val="322A6DDF"/>
    <w:rsid w:val="324C4611"/>
    <w:rsid w:val="3270BEF4"/>
    <w:rsid w:val="33157B52"/>
    <w:rsid w:val="333AF327"/>
    <w:rsid w:val="335A3237"/>
    <w:rsid w:val="3376B695"/>
    <w:rsid w:val="33CBB63C"/>
    <w:rsid w:val="33FA32A3"/>
    <w:rsid w:val="3405D224"/>
    <w:rsid w:val="340B1606"/>
    <w:rsid w:val="342A86DE"/>
    <w:rsid w:val="34586C58"/>
    <w:rsid w:val="3482B99E"/>
    <w:rsid w:val="34D1B21B"/>
    <w:rsid w:val="34E87EFF"/>
    <w:rsid w:val="34F7F107"/>
    <w:rsid w:val="3553785E"/>
    <w:rsid w:val="358ABFA8"/>
    <w:rsid w:val="35E95C61"/>
    <w:rsid w:val="368C2613"/>
    <w:rsid w:val="36E2CCE3"/>
    <w:rsid w:val="37764283"/>
    <w:rsid w:val="3803FC80"/>
    <w:rsid w:val="381F8E30"/>
    <w:rsid w:val="389EBCFC"/>
    <w:rsid w:val="38EB3634"/>
    <w:rsid w:val="397C3207"/>
    <w:rsid w:val="39EA7A5B"/>
    <w:rsid w:val="3A0CC5C4"/>
    <w:rsid w:val="3A4AD495"/>
    <w:rsid w:val="3A533A45"/>
    <w:rsid w:val="3A732BCD"/>
    <w:rsid w:val="3AC4F4E4"/>
    <w:rsid w:val="3AD852E9"/>
    <w:rsid w:val="3B212949"/>
    <w:rsid w:val="3B4AE498"/>
    <w:rsid w:val="3B617B65"/>
    <w:rsid w:val="3BEA484B"/>
    <w:rsid w:val="3C251DAB"/>
    <w:rsid w:val="3C6FE6C4"/>
    <w:rsid w:val="3CCCB0A3"/>
    <w:rsid w:val="3D084054"/>
    <w:rsid w:val="3D08B1B8"/>
    <w:rsid w:val="3D0B6C3D"/>
    <w:rsid w:val="3D7DC2F7"/>
    <w:rsid w:val="3D958CB7"/>
    <w:rsid w:val="3EAA9C61"/>
    <w:rsid w:val="3EDB93EC"/>
    <w:rsid w:val="3F31C7F7"/>
    <w:rsid w:val="3F62B927"/>
    <w:rsid w:val="400DC94D"/>
    <w:rsid w:val="4017B4C6"/>
    <w:rsid w:val="4034966E"/>
    <w:rsid w:val="4047C670"/>
    <w:rsid w:val="40ABCCB0"/>
    <w:rsid w:val="41471565"/>
    <w:rsid w:val="4153FE97"/>
    <w:rsid w:val="415E9648"/>
    <w:rsid w:val="417A001A"/>
    <w:rsid w:val="418DB319"/>
    <w:rsid w:val="41CCB8A2"/>
    <w:rsid w:val="41E1C507"/>
    <w:rsid w:val="421CC8BA"/>
    <w:rsid w:val="42E799FA"/>
    <w:rsid w:val="43092FD1"/>
    <w:rsid w:val="4311CAA3"/>
    <w:rsid w:val="431ACFC3"/>
    <w:rsid w:val="43450403"/>
    <w:rsid w:val="437FEC24"/>
    <w:rsid w:val="441B1E45"/>
    <w:rsid w:val="44222EEB"/>
    <w:rsid w:val="44B070FC"/>
    <w:rsid w:val="44C09FAF"/>
    <w:rsid w:val="44C382DB"/>
    <w:rsid w:val="44D1385B"/>
    <w:rsid w:val="45012F7C"/>
    <w:rsid w:val="450FC647"/>
    <w:rsid w:val="45624D90"/>
    <w:rsid w:val="4606A1ED"/>
    <w:rsid w:val="46B4A796"/>
    <w:rsid w:val="470BE080"/>
    <w:rsid w:val="47692C71"/>
    <w:rsid w:val="4791179A"/>
    <w:rsid w:val="480576D2"/>
    <w:rsid w:val="48A28880"/>
    <w:rsid w:val="48B31100"/>
    <w:rsid w:val="48BD839F"/>
    <w:rsid w:val="48CE9D97"/>
    <w:rsid w:val="49513184"/>
    <w:rsid w:val="495E607B"/>
    <w:rsid w:val="49AE7CE3"/>
    <w:rsid w:val="49B31A5A"/>
    <w:rsid w:val="49B6785F"/>
    <w:rsid w:val="49BA9AFD"/>
    <w:rsid w:val="49ED18FB"/>
    <w:rsid w:val="49F71E85"/>
    <w:rsid w:val="4A5B9445"/>
    <w:rsid w:val="4A70628B"/>
    <w:rsid w:val="4A78EDF4"/>
    <w:rsid w:val="4A790211"/>
    <w:rsid w:val="4A7E4EC9"/>
    <w:rsid w:val="4AA49B0A"/>
    <w:rsid w:val="4B019B24"/>
    <w:rsid w:val="4B37F1B0"/>
    <w:rsid w:val="4CCF5BBF"/>
    <w:rsid w:val="4D0B5D51"/>
    <w:rsid w:val="4D3F5518"/>
    <w:rsid w:val="4D506DE7"/>
    <w:rsid w:val="4D8A63FA"/>
    <w:rsid w:val="4D9D67DE"/>
    <w:rsid w:val="4DD98FB0"/>
    <w:rsid w:val="4EE2A5EF"/>
    <w:rsid w:val="4EF08997"/>
    <w:rsid w:val="4F074D67"/>
    <w:rsid w:val="4F3A9CA1"/>
    <w:rsid w:val="4F8742A9"/>
    <w:rsid w:val="4FA40986"/>
    <w:rsid w:val="4FE1D1D2"/>
    <w:rsid w:val="507B2ABA"/>
    <w:rsid w:val="509226D3"/>
    <w:rsid w:val="50B019D3"/>
    <w:rsid w:val="50B6B7F5"/>
    <w:rsid w:val="512C4B1B"/>
    <w:rsid w:val="5139B971"/>
    <w:rsid w:val="515C394D"/>
    <w:rsid w:val="51CCCC52"/>
    <w:rsid w:val="51F217CF"/>
    <w:rsid w:val="520909FF"/>
    <w:rsid w:val="521769E2"/>
    <w:rsid w:val="5314A351"/>
    <w:rsid w:val="535A744E"/>
    <w:rsid w:val="537CE165"/>
    <w:rsid w:val="53B05B16"/>
    <w:rsid w:val="53C4FAE0"/>
    <w:rsid w:val="5490708F"/>
    <w:rsid w:val="54A294CB"/>
    <w:rsid w:val="54B442F0"/>
    <w:rsid w:val="54FF2E51"/>
    <w:rsid w:val="556CC38B"/>
    <w:rsid w:val="55ABF9AB"/>
    <w:rsid w:val="55DFA709"/>
    <w:rsid w:val="55EFF6A0"/>
    <w:rsid w:val="5693103D"/>
    <w:rsid w:val="570BC635"/>
    <w:rsid w:val="574504DD"/>
    <w:rsid w:val="575DF01B"/>
    <w:rsid w:val="576073F1"/>
    <w:rsid w:val="579379B0"/>
    <w:rsid w:val="58360AB5"/>
    <w:rsid w:val="588F185E"/>
    <w:rsid w:val="58956026"/>
    <w:rsid w:val="58E4F14B"/>
    <w:rsid w:val="58F3376F"/>
    <w:rsid w:val="59147C0C"/>
    <w:rsid w:val="59433521"/>
    <w:rsid w:val="59EA74C5"/>
    <w:rsid w:val="5A3E4A31"/>
    <w:rsid w:val="5A53F510"/>
    <w:rsid w:val="5A752159"/>
    <w:rsid w:val="5A780F7E"/>
    <w:rsid w:val="5AAD3A30"/>
    <w:rsid w:val="5ACD8F01"/>
    <w:rsid w:val="5AE3811C"/>
    <w:rsid w:val="5B0DCC0A"/>
    <w:rsid w:val="5B2D8C83"/>
    <w:rsid w:val="5BB95879"/>
    <w:rsid w:val="5BC85F46"/>
    <w:rsid w:val="5BEEA34A"/>
    <w:rsid w:val="5C0704B3"/>
    <w:rsid w:val="5C1DB315"/>
    <w:rsid w:val="5C459AE0"/>
    <w:rsid w:val="5CA821E3"/>
    <w:rsid w:val="5CAAEAE9"/>
    <w:rsid w:val="5CF2B821"/>
    <w:rsid w:val="5D882FBC"/>
    <w:rsid w:val="5D890551"/>
    <w:rsid w:val="5DC802DD"/>
    <w:rsid w:val="5E4CD608"/>
    <w:rsid w:val="5E7653B5"/>
    <w:rsid w:val="5EF87272"/>
    <w:rsid w:val="5EFC4B36"/>
    <w:rsid w:val="5F22B9F6"/>
    <w:rsid w:val="5F6A324C"/>
    <w:rsid w:val="5FDC5870"/>
    <w:rsid w:val="5FFD6256"/>
    <w:rsid w:val="60713583"/>
    <w:rsid w:val="608A5E3B"/>
    <w:rsid w:val="610FBA20"/>
    <w:rsid w:val="6228E655"/>
    <w:rsid w:val="6246FD68"/>
    <w:rsid w:val="6326F24B"/>
    <w:rsid w:val="632877EB"/>
    <w:rsid w:val="6401F5AD"/>
    <w:rsid w:val="64DE26FE"/>
    <w:rsid w:val="64EE81D9"/>
    <w:rsid w:val="65079650"/>
    <w:rsid w:val="655DF1AF"/>
    <w:rsid w:val="65BED449"/>
    <w:rsid w:val="65E0AAE1"/>
    <w:rsid w:val="65E90EF8"/>
    <w:rsid w:val="6629C19D"/>
    <w:rsid w:val="663F2F13"/>
    <w:rsid w:val="6642372F"/>
    <w:rsid w:val="665908EF"/>
    <w:rsid w:val="668A969A"/>
    <w:rsid w:val="66CB4FE1"/>
    <w:rsid w:val="6735E960"/>
    <w:rsid w:val="676508D4"/>
    <w:rsid w:val="687644EA"/>
    <w:rsid w:val="68D835D1"/>
    <w:rsid w:val="68DE7595"/>
    <w:rsid w:val="69114C3D"/>
    <w:rsid w:val="69162F1F"/>
    <w:rsid w:val="695D7021"/>
    <w:rsid w:val="699D6821"/>
    <w:rsid w:val="6A483AE4"/>
    <w:rsid w:val="6AEC58CC"/>
    <w:rsid w:val="6B3F1905"/>
    <w:rsid w:val="6B53E050"/>
    <w:rsid w:val="6BE78ABC"/>
    <w:rsid w:val="6BE81BA0"/>
    <w:rsid w:val="6BF181C4"/>
    <w:rsid w:val="6C163BD6"/>
    <w:rsid w:val="6C607FA7"/>
    <w:rsid w:val="6C638578"/>
    <w:rsid w:val="6C6A45CC"/>
    <w:rsid w:val="6CC27B06"/>
    <w:rsid w:val="6CCD228D"/>
    <w:rsid w:val="6CD05982"/>
    <w:rsid w:val="6CE3CFF5"/>
    <w:rsid w:val="6CF1692B"/>
    <w:rsid w:val="6D41F77B"/>
    <w:rsid w:val="6D7ACCE0"/>
    <w:rsid w:val="6DCD83A4"/>
    <w:rsid w:val="6DD9D9A8"/>
    <w:rsid w:val="6E066DC6"/>
    <w:rsid w:val="6E2D223D"/>
    <w:rsid w:val="6EE2D919"/>
    <w:rsid w:val="6F16F535"/>
    <w:rsid w:val="6F1D5071"/>
    <w:rsid w:val="6F68476C"/>
    <w:rsid w:val="6F7E8086"/>
    <w:rsid w:val="6F996945"/>
    <w:rsid w:val="6FECC0F6"/>
    <w:rsid w:val="7000A86C"/>
    <w:rsid w:val="703F55CC"/>
    <w:rsid w:val="70B9C9CF"/>
    <w:rsid w:val="7119757F"/>
    <w:rsid w:val="7147713A"/>
    <w:rsid w:val="71C1A58B"/>
    <w:rsid w:val="7268BDF1"/>
    <w:rsid w:val="72CF0731"/>
    <w:rsid w:val="735BAEEA"/>
    <w:rsid w:val="737B8208"/>
    <w:rsid w:val="7393D3E7"/>
    <w:rsid w:val="73E75DBF"/>
    <w:rsid w:val="743CB89F"/>
    <w:rsid w:val="74D02DCE"/>
    <w:rsid w:val="7550D1FD"/>
    <w:rsid w:val="756B8E52"/>
    <w:rsid w:val="757EB997"/>
    <w:rsid w:val="7589B75A"/>
    <w:rsid w:val="7591D9DA"/>
    <w:rsid w:val="75D9BC4D"/>
    <w:rsid w:val="75F565E9"/>
    <w:rsid w:val="763F831B"/>
    <w:rsid w:val="764C46D1"/>
    <w:rsid w:val="76BEC631"/>
    <w:rsid w:val="775C707F"/>
    <w:rsid w:val="785B50FE"/>
    <w:rsid w:val="787F487F"/>
    <w:rsid w:val="78854A73"/>
    <w:rsid w:val="78B848D6"/>
    <w:rsid w:val="78D98818"/>
    <w:rsid w:val="7916F843"/>
    <w:rsid w:val="79718A61"/>
    <w:rsid w:val="79868051"/>
    <w:rsid w:val="79942380"/>
    <w:rsid w:val="799ABB45"/>
    <w:rsid w:val="79F0049D"/>
    <w:rsid w:val="7A7469D6"/>
    <w:rsid w:val="7ACC7ADA"/>
    <w:rsid w:val="7AD89017"/>
    <w:rsid w:val="7AE12E22"/>
    <w:rsid w:val="7AF726BB"/>
    <w:rsid w:val="7B33DA45"/>
    <w:rsid w:val="7B78F7B1"/>
    <w:rsid w:val="7B814646"/>
    <w:rsid w:val="7B843ACC"/>
    <w:rsid w:val="7BA347B2"/>
    <w:rsid w:val="7BCD9736"/>
    <w:rsid w:val="7C14772E"/>
    <w:rsid w:val="7C6AA0C8"/>
    <w:rsid w:val="7CD3052E"/>
    <w:rsid w:val="7CF0CC02"/>
    <w:rsid w:val="7E32BCDD"/>
    <w:rsid w:val="7E512E0E"/>
    <w:rsid w:val="7E6C188D"/>
    <w:rsid w:val="7E9D3476"/>
    <w:rsid w:val="7ED2A5AD"/>
    <w:rsid w:val="7F63CB8F"/>
    <w:rsid w:val="7F7A3BFD"/>
    <w:rsid w:val="7FB129A4"/>
    <w:rsid w:val="7FD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A7DF"/>
  <w15:chartTrackingRefBased/>
  <w15:docId w15:val="{5255E2F9-340D-4621-9349-CCB45882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3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41F7"/>
    <w:pPr>
      <w:ind w:left="720"/>
      <w:contextualSpacing/>
    </w:pPr>
  </w:style>
  <w:style w:type="table" w:styleId="TableGrid">
    <w:name w:val="Table Grid"/>
    <w:basedOn w:val="TableNormal"/>
    <w:uiPriority w:val="39"/>
    <w:rsid w:val="0001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9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D7964"/>
    <w:pPr>
      <w:spacing w:after="0" w:line="240" w:lineRule="auto"/>
    </w:pPr>
  </w:style>
  <w:style w:type="paragraph" w:customStyle="1" w:styleId="Default">
    <w:name w:val="Default"/>
    <w:rsid w:val="00CE53A2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031B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B63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3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3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3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3E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E37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1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imssandpirls.bc.edu/pirls2016/international-resul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509/jmr.13.0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BC398-87E2-4770-B710-F032171E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Links>
    <vt:vector size="12" baseType="variant">
      <vt:variant>
        <vt:i4>589890</vt:i4>
      </vt:variant>
      <vt:variant>
        <vt:i4>3</vt:i4>
      </vt:variant>
      <vt:variant>
        <vt:i4>0</vt:i4>
      </vt:variant>
      <vt:variant>
        <vt:i4>5</vt:i4>
      </vt:variant>
      <vt:variant>
        <vt:lpwstr>http://timssandpirls.bc.edu/pirls2016/international-results/</vt:lpwstr>
      </vt:variant>
      <vt:variant>
        <vt:lpwstr/>
      </vt:variant>
      <vt:variant>
        <vt:i4>6291557</vt:i4>
      </vt:variant>
      <vt:variant>
        <vt:i4>0</vt:i4>
      </vt:variant>
      <vt:variant>
        <vt:i4>0</vt:i4>
      </vt:variant>
      <vt:variant>
        <vt:i4>5</vt:i4>
      </vt:variant>
      <vt:variant>
        <vt:lpwstr>https://doi.org/10.1509/jmr.13.0439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Yuqi</dc:creator>
  <cp:keywords/>
  <dc:description/>
  <cp:lastModifiedBy>Hooper, Martin</cp:lastModifiedBy>
  <cp:revision>4</cp:revision>
  <dcterms:created xsi:type="dcterms:W3CDTF">2019-09-25T16:32:00Z</dcterms:created>
  <dcterms:modified xsi:type="dcterms:W3CDTF">2019-09-25T16:36:00Z</dcterms:modified>
</cp:coreProperties>
</file>